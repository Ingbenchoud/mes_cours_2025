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784" w:rsidRDefault="00D16174">
      <w:pPr>
        <w:rPr>
          <w:rFonts w:ascii="Times New Roman" w:eastAsia="Times New Roman" w:hAnsi="Times New Roman" w:cs="Times New Roman"/>
          <w:sz w:val="24"/>
          <w:szCs w:val="24"/>
        </w:rPr>
      </w:pPr>
      <w:r>
        <w:rPr>
          <w:noProof/>
        </w:rPr>
        <w:drawing>
          <wp:anchor distT="114300" distB="114300" distL="114300" distR="114300" simplePos="0" relativeHeight="251658240" behindDoc="0" locked="0" layoutInCell="1" hidden="0" allowOverlap="1">
            <wp:simplePos x="0" y="0"/>
            <wp:positionH relativeFrom="column">
              <wp:posOffset>1457325</wp:posOffset>
            </wp:positionH>
            <wp:positionV relativeFrom="paragraph">
              <wp:posOffset>180975</wp:posOffset>
            </wp:positionV>
            <wp:extent cx="3376613" cy="860081"/>
            <wp:effectExtent l="0" t="0" r="0" b="0"/>
            <wp:wrapSquare wrapText="bothSides" distT="114300" distB="11430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3376613" cy="860081"/>
                    </a:xfrm>
                    <a:prstGeom prst="rect">
                      <a:avLst/>
                    </a:prstGeom>
                    <a:ln/>
                  </pic:spPr>
                </pic:pic>
              </a:graphicData>
            </a:graphic>
          </wp:anchor>
        </w:drawing>
      </w:r>
    </w:p>
    <w:p w:rsidR="005C1784" w:rsidRDefault="005C1784">
      <w:pPr>
        <w:spacing w:after="0" w:line="256" w:lineRule="auto"/>
        <w:ind w:left="360"/>
        <w:jc w:val="center"/>
        <w:rPr>
          <w:rFonts w:ascii="Times New Roman" w:eastAsia="Times New Roman" w:hAnsi="Times New Roman" w:cs="Times New Roman"/>
          <w:b/>
          <w:color w:val="002060"/>
          <w:sz w:val="44"/>
          <w:szCs w:val="44"/>
        </w:rPr>
      </w:pPr>
    </w:p>
    <w:p w:rsidR="005C1784" w:rsidRDefault="005C1784">
      <w:pPr>
        <w:spacing w:after="0" w:line="256" w:lineRule="auto"/>
        <w:rPr>
          <w:rFonts w:ascii="Times New Roman" w:eastAsia="Times New Roman" w:hAnsi="Times New Roman" w:cs="Times New Roman"/>
          <w:b/>
          <w:color w:val="002060"/>
          <w:sz w:val="44"/>
          <w:szCs w:val="44"/>
        </w:rPr>
      </w:pPr>
    </w:p>
    <w:p w:rsidR="005C1784" w:rsidRPr="00C05692" w:rsidRDefault="00D16174">
      <w:pPr>
        <w:spacing w:after="0" w:line="256" w:lineRule="auto"/>
        <w:ind w:left="360"/>
        <w:jc w:val="center"/>
        <w:rPr>
          <w:rFonts w:ascii="Times New Roman" w:eastAsia="Times New Roman" w:hAnsi="Times New Roman" w:cs="Times New Roman"/>
          <w:b/>
          <w:color w:val="002060"/>
          <w:sz w:val="38"/>
          <w:szCs w:val="38"/>
          <w:lang w:val="fr-FR"/>
        </w:rPr>
      </w:pPr>
      <w:r w:rsidRPr="00C05692">
        <w:rPr>
          <w:rFonts w:ascii="Times New Roman" w:eastAsia="Times New Roman" w:hAnsi="Times New Roman" w:cs="Times New Roman"/>
          <w:b/>
          <w:color w:val="002060"/>
          <w:sz w:val="38"/>
          <w:szCs w:val="38"/>
          <w:lang w:val="fr-FR"/>
        </w:rPr>
        <w:t>PROGRAMME TIC-HAITI-BRH-UNITECH</w:t>
      </w:r>
    </w:p>
    <w:p w:rsidR="005C1784" w:rsidRPr="00C05692" w:rsidRDefault="00D16174">
      <w:pPr>
        <w:spacing w:after="0" w:line="256" w:lineRule="auto"/>
        <w:ind w:left="100"/>
        <w:jc w:val="center"/>
        <w:rPr>
          <w:rFonts w:ascii="Times New Roman" w:eastAsia="Times New Roman" w:hAnsi="Times New Roman" w:cs="Times New Roman"/>
          <w:sz w:val="18"/>
          <w:szCs w:val="18"/>
          <w:lang w:val="fr-FR"/>
        </w:rPr>
      </w:pPr>
      <w:r w:rsidRPr="00C05692">
        <w:rPr>
          <w:rFonts w:ascii="Times New Roman" w:eastAsia="Times New Roman" w:hAnsi="Times New Roman" w:cs="Times New Roman"/>
          <w:sz w:val="18"/>
          <w:szCs w:val="18"/>
          <w:lang w:val="fr-FR"/>
        </w:rPr>
        <w:t xml:space="preserve"> </w:t>
      </w:r>
    </w:p>
    <w:p w:rsidR="005C1784" w:rsidRPr="00C05692" w:rsidRDefault="00D16174">
      <w:pPr>
        <w:spacing w:after="0" w:line="280" w:lineRule="auto"/>
        <w:ind w:left="320" w:right="240"/>
        <w:jc w:val="center"/>
        <w:rPr>
          <w:rFonts w:ascii="Times New Roman" w:eastAsia="Times New Roman" w:hAnsi="Times New Roman" w:cs="Times New Roman"/>
          <w:b/>
          <w:color w:val="002060"/>
          <w:sz w:val="24"/>
          <w:szCs w:val="24"/>
          <w:lang w:val="fr-FR"/>
        </w:rPr>
      </w:pPr>
      <w:r w:rsidRPr="00C05692">
        <w:rPr>
          <w:rFonts w:ascii="Times New Roman" w:eastAsia="Times New Roman" w:hAnsi="Times New Roman" w:cs="Times New Roman"/>
          <w:b/>
          <w:color w:val="002060"/>
          <w:sz w:val="24"/>
          <w:szCs w:val="24"/>
          <w:lang w:val="fr-FR"/>
        </w:rPr>
        <w:t>DIPLÔME D’ETUDES SUPÉRIEURES SPÉCIALISÉES (DESS)</w:t>
      </w:r>
    </w:p>
    <w:p w:rsidR="005C1784" w:rsidRPr="00C05692" w:rsidRDefault="005C1784">
      <w:pPr>
        <w:spacing w:after="0" w:line="280" w:lineRule="auto"/>
        <w:ind w:left="320" w:right="240"/>
        <w:jc w:val="center"/>
        <w:rPr>
          <w:rFonts w:ascii="Times New Roman" w:eastAsia="Times New Roman" w:hAnsi="Times New Roman" w:cs="Times New Roman"/>
          <w:b/>
          <w:color w:val="002060"/>
          <w:sz w:val="24"/>
          <w:szCs w:val="24"/>
          <w:lang w:val="fr-FR"/>
        </w:rPr>
      </w:pPr>
    </w:p>
    <w:p w:rsidR="005C1784" w:rsidRPr="00C05692" w:rsidRDefault="005C1784">
      <w:pPr>
        <w:jc w:val="center"/>
        <w:rPr>
          <w:rFonts w:ascii="Times New Roman" w:eastAsia="Times New Roman" w:hAnsi="Times New Roman" w:cs="Times New Roman"/>
          <w:sz w:val="24"/>
          <w:szCs w:val="24"/>
          <w:lang w:val="fr-FR"/>
        </w:rPr>
      </w:pPr>
    </w:p>
    <w:p w:rsidR="005C1784" w:rsidRPr="00C05692" w:rsidRDefault="00D16174">
      <w:pPr>
        <w:jc w:val="center"/>
        <w:rPr>
          <w:b/>
          <w:sz w:val="24"/>
          <w:szCs w:val="24"/>
          <w:lang w:val="fr-FR"/>
        </w:rPr>
      </w:pPr>
      <w:r w:rsidRPr="00C05692">
        <w:rPr>
          <w:b/>
          <w:color w:val="1D2125"/>
          <w:sz w:val="24"/>
          <w:szCs w:val="24"/>
          <w:highlight w:val="white"/>
          <w:lang w:val="fr-FR"/>
        </w:rPr>
        <w:t>Travail 1 : De l'idée au produit : Création d’un projet informatique</w:t>
      </w:r>
    </w:p>
    <w:p w:rsidR="005C1784" w:rsidRPr="00C05692" w:rsidRDefault="00D16174">
      <w:pPr>
        <w:jc w:val="center"/>
        <w:rPr>
          <w:sz w:val="24"/>
          <w:szCs w:val="24"/>
          <w:lang w:val="fr-FR"/>
        </w:rPr>
      </w:pPr>
      <w:r w:rsidRPr="00C05692">
        <w:rPr>
          <w:sz w:val="24"/>
          <w:szCs w:val="24"/>
          <w:lang w:val="fr-FR"/>
        </w:rPr>
        <w:t xml:space="preserve">Présenté à : </w:t>
      </w:r>
    </w:p>
    <w:p w:rsidR="005C1784" w:rsidRPr="00C05692" w:rsidRDefault="00D16174">
      <w:pPr>
        <w:jc w:val="center"/>
        <w:rPr>
          <w:color w:val="222222"/>
          <w:sz w:val="24"/>
          <w:szCs w:val="24"/>
          <w:highlight w:val="white"/>
          <w:lang w:val="fr-FR"/>
        </w:rPr>
      </w:pPr>
      <w:proofErr w:type="spellStart"/>
      <w:r w:rsidRPr="00C05692">
        <w:rPr>
          <w:color w:val="222222"/>
          <w:sz w:val="24"/>
          <w:szCs w:val="24"/>
          <w:highlight w:val="white"/>
          <w:lang w:val="fr-FR"/>
        </w:rPr>
        <w:t>Levika</w:t>
      </w:r>
      <w:proofErr w:type="spellEnd"/>
      <w:r w:rsidRPr="00C05692">
        <w:rPr>
          <w:color w:val="222222"/>
          <w:sz w:val="24"/>
          <w:szCs w:val="24"/>
          <w:highlight w:val="white"/>
          <w:lang w:val="fr-FR"/>
        </w:rPr>
        <w:t xml:space="preserve"> Hervé </w:t>
      </w:r>
      <w:proofErr w:type="spellStart"/>
      <w:r w:rsidRPr="00C05692">
        <w:rPr>
          <w:color w:val="222222"/>
          <w:sz w:val="24"/>
          <w:szCs w:val="24"/>
          <w:highlight w:val="white"/>
          <w:lang w:val="fr-FR"/>
        </w:rPr>
        <w:t>Nankap</w:t>
      </w:r>
      <w:proofErr w:type="spellEnd"/>
    </w:p>
    <w:p w:rsidR="005C1784" w:rsidRPr="00C05692" w:rsidRDefault="005C1784">
      <w:pPr>
        <w:jc w:val="center"/>
        <w:rPr>
          <w:color w:val="222222"/>
          <w:sz w:val="24"/>
          <w:szCs w:val="24"/>
          <w:highlight w:val="white"/>
          <w:lang w:val="fr-FR"/>
        </w:rPr>
      </w:pPr>
    </w:p>
    <w:p w:rsidR="005C1784" w:rsidRPr="00C05692" w:rsidRDefault="00D16174">
      <w:pPr>
        <w:jc w:val="center"/>
        <w:rPr>
          <w:b/>
          <w:sz w:val="48"/>
          <w:szCs w:val="48"/>
          <w:lang w:val="fr-FR"/>
        </w:rPr>
      </w:pPr>
      <w:r w:rsidRPr="00C05692">
        <w:rPr>
          <w:b/>
          <w:lang w:val="fr-FR"/>
        </w:rPr>
        <w:t>Par le groupe 6 :</w:t>
      </w:r>
    </w:p>
    <w:p w:rsidR="005C1784" w:rsidRDefault="00D16174">
      <w:pPr>
        <w:jc w:val="center"/>
        <w:rPr>
          <w:color w:val="222222"/>
          <w:sz w:val="24"/>
          <w:szCs w:val="24"/>
          <w:highlight w:val="white"/>
        </w:rPr>
      </w:pPr>
      <w:r>
        <w:rPr>
          <w:color w:val="222222"/>
          <w:sz w:val="24"/>
          <w:szCs w:val="24"/>
          <w:highlight w:val="white"/>
        </w:rPr>
        <w:t>Benchoud BERNARD</w:t>
      </w:r>
    </w:p>
    <w:p w:rsidR="005C1784" w:rsidRDefault="00D16174">
      <w:pPr>
        <w:jc w:val="center"/>
        <w:rPr>
          <w:color w:val="222222"/>
          <w:sz w:val="24"/>
          <w:szCs w:val="24"/>
          <w:highlight w:val="white"/>
        </w:rPr>
      </w:pPr>
      <w:proofErr w:type="spellStart"/>
      <w:r>
        <w:rPr>
          <w:color w:val="222222"/>
          <w:sz w:val="24"/>
          <w:szCs w:val="24"/>
          <w:highlight w:val="white"/>
        </w:rPr>
        <w:t>Chardin</w:t>
      </w:r>
      <w:proofErr w:type="spellEnd"/>
      <w:r>
        <w:rPr>
          <w:color w:val="222222"/>
          <w:sz w:val="24"/>
          <w:szCs w:val="24"/>
          <w:highlight w:val="white"/>
        </w:rPr>
        <w:t xml:space="preserve"> DOLNE</w:t>
      </w:r>
    </w:p>
    <w:p w:rsidR="005C1784" w:rsidRDefault="00D16174">
      <w:pPr>
        <w:jc w:val="center"/>
        <w:rPr>
          <w:color w:val="222222"/>
          <w:sz w:val="24"/>
          <w:szCs w:val="24"/>
          <w:highlight w:val="white"/>
        </w:rPr>
      </w:pPr>
      <w:r>
        <w:rPr>
          <w:color w:val="222222"/>
          <w:sz w:val="24"/>
          <w:szCs w:val="24"/>
          <w:highlight w:val="white"/>
        </w:rPr>
        <w:t>Erick ST FLEUR</w:t>
      </w:r>
    </w:p>
    <w:p w:rsidR="005C1784" w:rsidRPr="00C05692" w:rsidRDefault="00D16174">
      <w:pPr>
        <w:jc w:val="center"/>
        <w:rPr>
          <w:color w:val="222222"/>
          <w:sz w:val="24"/>
          <w:szCs w:val="24"/>
          <w:highlight w:val="white"/>
          <w:lang w:val="fr-FR"/>
        </w:rPr>
      </w:pPr>
      <w:proofErr w:type="spellStart"/>
      <w:r w:rsidRPr="00C05692">
        <w:rPr>
          <w:color w:val="222222"/>
          <w:sz w:val="24"/>
          <w:szCs w:val="24"/>
          <w:highlight w:val="white"/>
          <w:lang w:val="fr-FR"/>
        </w:rPr>
        <w:t>Badio</w:t>
      </w:r>
      <w:proofErr w:type="spellEnd"/>
      <w:r w:rsidRPr="00C05692">
        <w:rPr>
          <w:color w:val="222222"/>
          <w:sz w:val="24"/>
          <w:szCs w:val="24"/>
          <w:highlight w:val="white"/>
          <w:lang w:val="fr-FR"/>
        </w:rPr>
        <w:t xml:space="preserve"> JEAN</w:t>
      </w:r>
    </w:p>
    <w:p w:rsidR="005C1784" w:rsidRPr="00C05692" w:rsidRDefault="00D16174">
      <w:pPr>
        <w:jc w:val="center"/>
        <w:rPr>
          <w:color w:val="222222"/>
          <w:sz w:val="24"/>
          <w:szCs w:val="24"/>
          <w:highlight w:val="white"/>
          <w:lang w:val="fr-FR"/>
        </w:rPr>
      </w:pPr>
      <w:r w:rsidRPr="00C05692">
        <w:rPr>
          <w:color w:val="222222"/>
          <w:sz w:val="24"/>
          <w:szCs w:val="24"/>
          <w:highlight w:val="white"/>
          <w:lang w:val="fr-FR"/>
        </w:rPr>
        <w:t>Lans LABISSIERE</w:t>
      </w:r>
    </w:p>
    <w:p w:rsidR="005C1784" w:rsidRPr="00C05692" w:rsidRDefault="00D16174">
      <w:pPr>
        <w:jc w:val="center"/>
        <w:rPr>
          <w:color w:val="222222"/>
          <w:sz w:val="24"/>
          <w:szCs w:val="24"/>
          <w:highlight w:val="white"/>
          <w:lang w:val="fr-FR"/>
        </w:rPr>
      </w:pPr>
      <w:proofErr w:type="spellStart"/>
      <w:r w:rsidRPr="00C05692">
        <w:rPr>
          <w:color w:val="222222"/>
          <w:sz w:val="24"/>
          <w:szCs w:val="24"/>
          <w:highlight w:val="white"/>
          <w:lang w:val="fr-FR"/>
        </w:rPr>
        <w:t>Levilson</w:t>
      </w:r>
      <w:proofErr w:type="spellEnd"/>
      <w:r w:rsidRPr="00C05692">
        <w:rPr>
          <w:color w:val="222222"/>
          <w:sz w:val="24"/>
          <w:szCs w:val="24"/>
          <w:highlight w:val="white"/>
          <w:lang w:val="fr-FR"/>
        </w:rPr>
        <w:t xml:space="preserve"> PALANQUET</w:t>
      </w:r>
    </w:p>
    <w:p w:rsidR="005C1784" w:rsidRPr="00A27111" w:rsidRDefault="00D16174">
      <w:pPr>
        <w:jc w:val="center"/>
        <w:rPr>
          <w:color w:val="222222"/>
          <w:sz w:val="24"/>
          <w:szCs w:val="24"/>
          <w:highlight w:val="white"/>
          <w:lang w:val="fr-FR"/>
        </w:rPr>
      </w:pPr>
      <w:r w:rsidRPr="00A27111">
        <w:rPr>
          <w:color w:val="222222"/>
          <w:sz w:val="24"/>
          <w:szCs w:val="24"/>
          <w:highlight w:val="white"/>
          <w:lang w:val="fr-FR"/>
        </w:rPr>
        <w:t>Mineuse DURANDISSE</w:t>
      </w:r>
    </w:p>
    <w:p w:rsidR="005C1784" w:rsidRPr="00A27111" w:rsidRDefault="00D16174">
      <w:pPr>
        <w:jc w:val="center"/>
        <w:rPr>
          <w:color w:val="222222"/>
          <w:sz w:val="24"/>
          <w:szCs w:val="24"/>
          <w:highlight w:val="white"/>
          <w:lang w:val="fr-FR"/>
        </w:rPr>
      </w:pPr>
      <w:r w:rsidRPr="00A27111">
        <w:rPr>
          <w:color w:val="222222"/>
          <w:sz w:val="24"/>
          <w:szCs w:val="24"/>
          <w:highlight w:val="white"/>
          <w:lang w:val="fr-FR"/>
        </w:rPr>
        <w:t>Richard AMAZAN</w:t>
      </w:r>
    </w:p>
    <w:p w:rsidR="005C1784" w:rsidRPr="00A27111" w:rsidRDefault="00D16174">
      <w:pPr>
        <w:jc w:val="center"/>
        <w:rPr>
          <w:color w:val="222222"/>
          <w:sz w:val="24"/>
          <w:szCs w:val="24"/>
          <w:highlight w:val="white"/>
          <w:lang w:val="fr-FR"/>
        </w:rPr>
      </w:pPr>
      <w:proofErr w:type="spellStart"/>
      <w:r w:rsidRPr="00A27111">
        <w:rPr>
          <w:color w:val="222222"/>
          <w:sz w:val="24"/>
          <w:szCs w:val="24"/>
          <w:highlight w:val="white"/>
          <w:lang w:val="fr-FR"/>
        </w:rPr>
        <w:t>Sonieva</w:t>
      </w:r>
      <w:proofErr w:type="spellEnd"/>
      <w:r w:rsidRPr="00A27111">
        <w:rPr>
          <w:color w:val="222222"/>
          <w:sz w:val="24"/>
          <w:szCs w:val="24"/>
          <w:highlight w:val="white"/>
          <w:lang w:val="fr-FR"/>
        </w:rPr>
        <w:t xml:space="preserve"> </w:t>
      </w:r>
      <w:proofErr w:type="spellStart"/>
      <w:r w:rsidRPr="00A27111">
        <w:rPr>
          <w:color w:val="222222"/>
          <w:sz w:val="24"/>
          <w:szCs w:val="24"/>
          <w:highlight w:val="white"/>
          <w:lang w:val="fr-FR"/>
        </w:rPr>
        <w:t>Oliviera</w:t>
      </w:r>
      <w:proofErr w:type="spellEnd"/>
      <w:r w:rsidRPr="00A27111">
        <w:rPr>
          <w:color w:val="222222"/>
          <w:sz w:val="24"/>
          <w:szCs w:val="24"/>
          <w:highlight w:val="white"/>
          <w:lang w:val="fr-FR"/>
        </w:rPr>
        <w:t xml:space="preserve"> ALPHONSE</w:t>
      </w:r>
    </w:p>
    <w:p w:rsidR="005C1784" w:rsidRPr="00C05692" w:rsidRDefault="00D16174">
      <w:pPr>
        <w:jc w:val="center"/>
        <w:rPr>
          <w:sz w:val="24"/>
          <w:szCs w:val="24"/>
          <w:lang w:val="fr-FR"/>
        </w:rPr>
      </w:pPr>
      <w:proofErr w:type="spellStart"/>
      <w:r w:rsidRPr="00C05692">
        <w:rPr>
          <w:color w:val="222222"/>
          <w:sz w:val="24"/>
          <w:szCs w:val="24"/>
          <w:highlight w:val="white"/>
          <w:lang w:val="fr-FR"/>
        </w:rPr>
        <w:t>Stessie</w:t>
      </w:r>
      <w:proofErr w:type="spellEnd"/>
      <w:r w:rsidRPr="00C05692">
        <w:rPr>
          <w:color w:val="222222"/>
          <w:sz w:val="24"/>
          <w:szCs w:val="24"/>
          <w:highlight w:val="white"/>
          <w:lang w:val="fr-FR"/>
        </w:rPr>
        <w:t xml:space="preserve"> </w:t>
      </w:r>
      <w:proofErr w:type="spellStart"/>
      <w:r w:rsidRPr="00C05692">
        <w:rPr>
          <w:color w:val="222222"/>
          <w:sz w:val="24"/>
          <w:szCs w:val="24"/>
          <w:highlight w:val="white"/>
          <w:lang w:val="fr-FR"/>
        </w:rPr>
        <w:t>Nadjeina</w:t>
      </w:r>
      <w:proofErr w:type="spellEnd"/>
      <w:r w:rsidRPr="00C05692">
        <w:rPr>
          <w:color w:val="222222"/>
          <w:sz w:val="24"/>
          <w:szCs w:val="24"/>
          <w:highlight w:val="white"/>
          <w:lang w:val="fr-FR"/>
        </w:rPr>
        <w:t xml:space="preserve"> BLANCHARD</w:t>
      </w:r>
    </w:p>
    <w:p w:rsidR="005C1784" w:rsidRPr="00C05692" w:rsidRDefault="005C1784">
      <w:pPr>
        <w:rPr>
          <w:rFonts w:ascii="Times New Roman" w:eastAsia="Times New Roman" w:hAnsi="Times New Roman" w:cs="Times New Roman"/>
          <w:sz w:val="24"/>
          <w:szCs w:val="24"/>
          <w:lang w:val="fr-FR"/>
        </w:rPr>
      </w:pPr>
    </w:p>
    <w:p w:rsidR="005C1784" w:rsidRPr="00C05692" w:rsidRDefault="00D16174">
      <w:pPr>
        <w:jc w:val="center"/>
        <w:rPr>
          <w:rFonts w:ascii="Times New Roman" w:eastAsia="Times New Roman" w:hAnsi="Times New Roman" w:cs="Times New Roman"/>
          <w:b/>
          <w:sz w:val="24"/>
          <w:szCs w:val="24"/>
          <w:lang w:val="fr-FR"/>
        </w:rPr>
      </w:pPr>
      <w:r w:rsidRPr="00C05692">
        <w:rPr>
          <w:rFonts w:ascii="Times New Roman" w:eastAsia="Times New Roman" w:hAnsi="Times New Roman" w:cs="Times New Roman"/>
          <w:b/>
          <w:sz w:val="24"/>
          <w:szCs w:val="24"/>
          <w:lang w:val="fr-FR"/>
        </w:rPr>
        <w:t>Dans le cadre du cours</w:t>
      </w:r>
    </w:p>
    <w:p w:rsidR="005C1784" w:rsidRPr="00C05692" w:rsidRDefault="00D16174">
      <w:pPr>
        <w:jc w:val="center"/>
        <w:rPr>
          <w:rFonts w:ascii="Times New Roman" w:eastAsia="Times New Roman" w:hAnsi="Times New Roman" w:cs="Times New Roman"/>
          <w:sz w:val="24"/>
          <w:szCs w:val="24"/>
          <w:lang w:val="fr-FR"/>
        </w:rPr>
      </w:pPr>
      <w:r w:rsidRPr="00C05692">
        <w:rPr>
          <w:rFonts w:ascii="Times New Roman" w:eastAsia="Times New Roman" w:hAnsi="Times New Roman" w:cs="Times New Roman"/>
          <w:sz w:val="24"/>
          <w:szCs w:val="24"/>
          <w:lang w:val="fr-FR"/>
        </w:rPr>
        <w:t>Gestion de Projet Informatique</w:t>
      </w:r>
    </w:p>
    <w:p w:rsidR="005C1784" w:rsidRPr="00C05692" w:rsidRDefault="005C1784">
      <w:pPr>
        <w:rPr>
          <w:rFonts w:ascii="Times New Roman" w:eastAsia="Times New Roman" w:hAnsi="Times New Roman" w:cs="Times New Roman"/>
          <w:sz w:val="24"/>
          <w:szCs w:val="24"/>
          <w:lang w:val="fr-FR"/>
        </w:rPr>
      </w:pPr>
    </w:p>
    <w:p w:rsidR="005C1784" w:rsidRPr="00C05692" w:rsidRDefault="00D16174">
      <w:pPr>
        <w:jc w:val="center"/>
        <w:rPr>
          <w:rFonts w:ascii="Times New Roman" w:eastAsia="Times New Roman" w:hAnsi="Times New Roman" w:cs="Times New Roman"/>
          <w:sz w:val="24"/>
          <w:szCs w:val="24"/>
          <w:lang w:val="fr-FR"/>
        </w:rPr>
      </w:pPr>
      <w:r w:rsidRPr="00C05692">
        <w:rPr>
          <w:rFonts w:ascii="Times New Roman" w:eastAsia="Times New Roman" w:hAnsi="Times New Roman" w:cs="Times New Roman"/>
          <w:sz w:val="24"/>
          <w:szCs w:val="24"/>
          <w:lang w:val="fr-FR"/>
        </w:rPr>
        <w:t>Date: 3 avril 2025</w:t>
      </w:r>
    </w:p>
    <w:p w:rsidR="005C1784" w:rsidRPr="00C05692" w:rsidRDefault="00812738">
      <w:pPr>
        <w:pStyle w:val="Heading1"/>
        <w:jc w:val="both"/>
        <w:rPr>
          <w:rFonts w:ascii="Times New Roman" w:eastAsia="Times New Roman" w:hAnsi="Times New Roman" w:cs="Times New Roman"/>
          <w:b/>
          <w:lang w:val="fr-FR"/>
        </w:rPr>
      </w:pPr>
      <w:r w:rsidRPr="00C05692">
        <w:rPr>
          <w:rFonts w:ascii="Times New Roman" w:eastAsia="Times New Roman" w:hAnsi="Times New Roman" w:cs="Times New Roman"/>
          <w:b/>
          <w:lang w:val="fr-FR"/>
        </w:rPr>
        <w:lastRenderedPageBreak/>
        <w:t>1. Nom</w:t>
      </w:r>
      <w:r w:rsidR="00D16174" w:rsidRPr="00C05692">
        <w:rPr>
          <w:rFonts w:ascii="Times New Roman" w:eastAsia="Times New Roman" w:hAnsi="Times New Roman" w:cs="Times New Roman"/>
          <w:b/>
          <w:lang w:val="fr-FR"/>
        </w:rPr>
        <w:t xml:space="preserve"> du Projet</w:t>
      </w:r>
    </w:p>
    <w:p w:rsidR="005C1784" w:rsidRPr="00C05692" w:rsidRDefault="005C1784">
      <w:pPr>
        <w:jc w:val="both"/>
        <w:rPr>
          <w:rFonts w:ascii="Times New Roman" w:eastAsia="Times New Roman" w:hAnsi="Times New Roman" w:cs="Times New Roman"/>
          <w:b/>
          <w:sz w:val="28"/>
          <w:szCs w:val="28"/>
          <w:lang w:val="fr-FR"/>
        </w:rPr>
      </w:pPr>
    </w:p>
    <w:p w:rsidR="005C1784" w:rsidRPr="00363F1C" w:rsidRDefault="00D16174" w:rsidP="00363F1C">
      <w:pPr>
        <w:ind w:firstLine="720"/>
        <w:jc w:val="both"/>
        <w:rPr>
          <w:rFonts w:ascii="Times New Roman" w:eastAsia="Times New Roman" w:hAnsi="Times New Roman" w:cs="Times New Roman"/>
          <w:sz w:val="24"/>
          <w:szCs w:val="24"/>
          <w:lang w:val="fr-FR"/>
        </w:rPr>
      </w:pPr>
      <w:r w:rsidRPr="00C05692">
        <w:rPr>
          <w:rFonts w:ascii="Times New Roman" w:eastAsia="Times New Roman" w:hAnsi="Times New Roman" w:cs="Times New Roman"/>
          <w:sz w:val="24"/>
          <w:szCs w:val="24"/>
          <w:lang w:val="fr-FR"/>
        </w:rPr>
        <w:t xml:space="preserve">Ce projet consiste à développer </w:t>
      </w:r>
      <w:proofErr w:type="spellStart"/>
      <w:r w:rsidRPr="00C05692">
        <w:rPr>
          <w:rFonts w:ascii="Times New Roman" w:eastAsia="Times New Roman" w:hAnsi="Times New Roman" w:cs="Times New Roman"/>
          <w:b/>
          <w:sz w:val="24"/>
          <w:szCs w:val="24"/>
          <w:lang w:val="fr-FR"/>
        </w:rPr>
        <w:t>LekòlLakay</w:t>
      </w:r>
      <w:proofErr w:type="spellEnd"/>
      <w:r w:rsidRPr="00C05692">
        <w:rPr>
          <w:rFonts w:ascii="Times New Roman" w:eastAsia="Times New Roman" w:hAnsi="Times New Roman" w:cs="Times New Roman"/>
          <w:b/>
          <w:sz w:val="24"/>
          <w:szCs w:val="24"/>
          <w:lang w:val="fr-FR"/>
        </w:rPr>
        <w:t xml:space="preserve">, </w:t>
      </w:r>
      <w:r w:rsidRPr="00C05692">
        <w:rPr>
          <w:rFonts w:ascii="Times New Roman" w:eastAsia="Times New Roman" w:hAnsi="Times New Roman" w:cs="Times New Roman"/>
          <w:sz w:val="24"/>
          <w:szCs w:val="24"/>
          <w:lang w:val="fr-FR"/>
        </w:rPr>
        <w:t xml:space="preserve">une plateforme numérique qui redéfinit l'éducation en Haïti. Il s’agit d’une application spécialement conçue pour permettre aux écoles haïtiennes d’enseigner et d'évaluer les élèves à distance. Le nom </w:t>
      </w:r>
      <w:proofErr w:type="spellStart"/>
      <w:r w:rsidRPr="00C05692">
        <w:rPr>
          <w:rFonts w:ascii="Times New Roman" w:eastAsia="Times New Roman" w:hAnsi="Times New Roman" w:cs="Times New Roman"/>
          <w:b/>
          <w:sz w:val="24"/>
          <w:szCs w:val="24"/>
          <w:lang w:val="fr-FR"/>
        </w:rPr>
        <w:t>LekòlLakay</w:t>
      </w:r>
      <w:proofErr w:type="spellEnd"/>
      <w:r w:rsidRPr="00C05692">
        <w:rPr>
          <w:rFonts w:ascii="Times New Roman" w:eastAsia="Times New Roman" w:hAnsi="Times New Roman" w:cs="Times New Roman"/>
          <w:b/>
          <w:sz w:val="24"/>
          <w:szCs w:val="24"/>
          <w:lang w:val="fr-FR"/>
        </w:rPr>
        <w:t xml:space="preserve">, </w:t>
      </w:r>
      <w:r w:rsidRPr="00C05692">
        <w:rPr>
          <w:rFonts w:ascii="Times New Roman" w:eastAsia="Times New Roman" w:hAnsi="Times New Roman" w:cs="Times New Roman"/>
          <w:sz w:val="24"/>
          <w:szCs w:val="24"/>
          <w:lang w:val="fr-FR"/>
        </w:rPr>
        <w:t xml:space="preserve">combinaison de deux mots créoles </w:t>
      </w:r>
      <w:proofErr w:type="spellStart"/>
      <w:proofErr w:type="gramStart"/>
      <w:r w:rsidRPr="00C05692">
        <w:rPr>
          <w:rFonts w:ascii="Times New Roman" w:eastAsia="Times New Roman" w:hAnsi="Times New Roman" w:cs="Times New Roman"/>
          <w:sz w:val="24"/>
          <w:szCs w:val="24"/>
          <w:lang w:val="fr-FR"/>
        </w:rPr>
        <w:t>Lekòl</w:t>
      </w:r>
      <w:proofErr w:type="spellEnd"/>
      <w:r w:rsidRPr="00C05692">
        <w:rPr>
          <w:rFonts w:ascii="Times New Roman" w:eastAsia="Times New Roman" w:hAnsi="Times New Roman" w:cs="Times New Roman"/>
          <w:sz w:val="24"/>
          <w:szCs w:val="24"/>
          <w:lang w:val="fr-FR"/>
        </w:rPr>
        <w:t>(</w:t>
      </w:r>
      <w:proofErr w:type="gramEnd"/>
      <w:r w:rsidRPr="00C05692">
        <w:rPr>
          <w:rFonts w:ascii="Times New Roman" w:eastAsia="Times New Roman" w:hAnsi="Times New Roman" w:cs="Times New Roman"/>
          <w:sz w:val="24"/>
          <w:szCs w:val="24"/>
          <w:lang w:val="fr-FR"/>
        </w:rPr>
        <w:t xml:space="preserve">école) et </w:t>
      </w:r>
      <w:proofErr w:type="spellStart"/>
      <w:r w:rsidRPr="00C05692">
        <w:rPr>
          <w:rFonts w:ascii="Times New Roman" w:eastAsia="Times New Roman" w:hAnsi="Times New Roman" w:cs="Times New Roman"/>
          <w:sz w:val="24"/>
          <w:szCs w:val="24"/>
          <w:lang w:val="fr-FR"/>
        </w:rPr>
        <w:t>lakay</w:t>
      </w:r>
      <w:proofErr w:type="spellEnd"/>
      <w:r w:rsidRPr="00C05692">
        <w:rPr>
          <w:rFonts w:ascii="Times New Roman" w:eastAsia="Times New Roman" w:hAnsi="Times New Roman" w:cs="Times New Roman"/>
          <w:sz w:val="24"/>
          <w:szCs w:val="24"/>
          <w:lang w:val="fr-FR"/>
        </w:rPr>
        <w:t>(maison), traduit parfaitement cette idée qui est de créer virtuellement un pont entre la salle de classe et le foyer, pour que l'éducation puisse continuer partout et en toutes circonstances. C’est bien plus qu’un outil technologique: c’est une solution sur mesure qui répond aux défis spé</w:t>
      </w:r>
      <w:r w:rsidR="00C05692">
        <w:rPr>
          <w:rFonts w:ascii="Times New Roman" w:eastAsia="Times New Roman" w:hAnsi="Times New Roman" w:cs="Times New Roman"/>
          <w:sz w:val="24"/>
          <w:szCs w:val="24"/>
          <w:lang w:val="fr-FR"/>
        </w:rPr>
        <w:t>cifiques du système éducatif haï</w:t>
      </w:r>
      <w:r w:rsidRPr="00C05692">
        <w:rPr>
          <w:rFonts w:ascii="Times New Roman" w:eastAsia="Times New Roman" w:hAnsi="Times New Roman" w:cs="Times New Roman"/>
          <w:sz w:val="24"/>
          <w:szCs w:val="24"/>
          <w:lang w:val="fr-FR"/>
        </w:rPr>
        <w:t>tien. Ce nom reflète l’objectif principal de notre application.</w:t>
      </w:r>
    </w:p>
    <w:p w:rsidR="005C1784" w:rsidRPr="00C05692" w:rsidRDefault="00D16174">
      <w:pPr>
        <w:pStyle w:val="Heading1"/>
        <w:jc w:val="both"/>
        <w:rPr>
          <w:rFonts w:ascii="Times New Roman" w:eastAsia="Times New Roman" w:hAnsi="Times New Roman" w:cs="Times New Roman"/>
          <w:b/>
          <w:lang w:val="fr-FR"/>
        </w:rPr>
      </w:pPr>
      <w:r w:rsidRPr="00C05692">
        <w:rPr>
          <w:rFonts w:ascii="Times New Roman" w:eastAsia="Times New Roman" w:hAnsi="Times New Roman" w:cs="Times New Roman"/>
          <w:b/>
          <w:lang w:val="fr-FR"/>
        </w:rPr>
        <w:t>2. Les Partis Prenantes</w:t>
      </w:r>
    </w:p>
    <w:p w:rsidR="005C1784" w:rsidRPr="00C05692" w:rsidRDefault="005C1784">
      <w:pPr>
        <w:jc w:val="both"/>
        <w:rPr>
          <w:rFonts w:ascii="Times New Roman" w:eastAsia="Times New Roman" w:hAnsi="Times New Roman" w:cs="Times New Roman"/>
          <w:sz w:val="28"/>
          <w:szCs w:val="28"/>
          <w:lang w:val="fr-FR"/>
        </w:rPr>
      </w:pPr>
    </w:p>
    <w:p w:rsidR="005C1784" w:rsidRPr="00C05692" w:rsidRDefault="00D16174" w:rsidP="002504EE">
      <w:pPr>
        <w:pStyle w:val="Heading7"/>
        <w:rPr>
          <w:rFonts w:eastAsia="Times New Roman"/>
          <w:lang w:val="fr-FR"/>
        </w:rPr>
      </w:pPr>
      <w:r w:rsidRPr="00C05692">
        <w:rPr>
          <w:rFonts w:eastAsia="Times New Roman"/>
          <w:lang w:val="fr-FR"/>
        </w:rPr>
        <w:t>Commanditaire</w:t>
      </w:r>
    </w:p>
    <w:p w:rsidR="005C1784" w:rsidRPr="00C05692" w:rsidRDefault="00D16174">
      <w:pPr>
        <w:jc w:val="both"/>
        <w:rPr>
          <w:rFonts w:ascii="Times New Roman" w:eastAsia="Times New Roman" w:hAnsi="Times New Roman" w:cs="Times New Roman"/>
          <w:sz w:val="28"/>
          <w:szCs w:val="28"/>
          <w:lang w:val="fr-FR"/>
        </w:rPr>
      </w:pPr>
      <w:r w:rsidRPr="00C05692">
        <w:rPr>
          <w:rFonts w:ascii="Times New Roman" w:eastAsia="Times New Roman" w:hAnsi="Times New Roman" w:cs="Times New Roman"/>
          <w:sz w:val="24"/>
          <w:szCs w:val="24"/>
          <w:lang w:val="fr-FR"/>
        </w:rPr>
        <w:t xml:space="preserve">Le projet est porté par </w:t>
      </w:r>
      <w:r w:rsidRPr="0031313C">
        <w:rPr>
          <w:rFonts w:ascii="Times New Roman" w:eastAsia="Times New Roman" w:hAnsi="Times New Roman" w:cs="Times New Roman"/>
          <w:b/>
          <w:sz w:val="24"/>
          <w:szCs w:val="24"/>
          <w:lang w:val="fr-FR"/>
        </w:rPr>
        <w:t xml:space="preserve">M. </w:t>
      </w:r>
      <w:proofErr w:type="spellStart"/>
      <w:r w:rsidRPr="0031313C">
        <w:rPr>
          <w:rFonts w:ascii="Times New Roman" w:eastAsia="Times New Roman" w:hAnsi="Times New Roman" w:cs="Times New Roman"/>
          <w:b/>
          <w:sz w:val="24"/>
          <w:szCs w:val="24"/>
          <w:lang w:val="fr-FR"/>
        </w:rPr>
        <w:t>Érick</w:t>
      </w:r>
      <w:proofErr w:type="spellEnd"/>
      <w:r w:rsidRPr="0031313C">
        <w:rPr>
          <w:rFonts w:ascii="Times New Roman" w:eastAsia="Times New Roman" w:hAnsi="Times New Roman" w:cs="Times New Roman"/>
          <w:b/>
          <w:sz w:val="24"/>
          <w:szCs w:val="24"/>
          <w:lang w:val="fr-FR"/>
        </w:rPr>
        <w:t xml:space="preserve"> ST FLEUR</w:t>
      </w:r>
      <w:r w:rsidRPr="00C05692">
        <w:rPr>
          <w:rFonts w:ascii="Times New Roman" w:eastAsia="Times New Roman" w:hAnsi="Times New Roman" w:cs="Times New Roman"/>
          <w:sz w:val="24"/>
          <w:szCs w:val="24"/>
          <w:lang w:val="fr-FR"/>
        </w:rPr>
        <w:t>, Directeur Technique du Ministère de l'Éducation Nationale et de la Formation Professionnelle (MENFP) d'Haïti. En tant qu'autorité technique du ministère, il supervise le déploiement stratégique de l'application et son intégration dans le système éducatif national.</w:t>
      </w:r>
    </w:p>
    <w:p w:rsidR="005C1784" w:rsidRPr="00C05692" w:rsidRDefault="00C05692" w:rsidP="002504EE">
      <w:pPr>
        <w:pStyle w:val="Heading7"/>
        <w:rPr>
          <w:rFonts w:eastAsia="Times New Roman"/>
          <w:lang w:val="fr-FR"/>
        </w:rPr>
      </w:pPr>
      <w:r>
        <w:rPr>
          <w:rFonts w:eastAsia="Times New Roman"/>
          <w:lang w:val="fr-FR"/>
        </w:rPr>
        <w:t>Public ciblé</w:t>
      </w:r>
    </w:p>
    <w:p w:rsidR="005C1784" w:rsidRPr="00C05692" w:rsidRDefault="00D16174">
      <w:pPr>
        <w:jc w:val="both"/>
        <w:rPr>
          <w:rFonts w:ascii="Times New Roman" w:eastAsia="Times New Roman" w:hAnsi="Times New Roman" w:cs="Times New Roman"/>
          <w:sz w:val="24"/>
          <w:szCs w:val="24"/>
          <w:lang w:val="fr-FR"/>
        </w:rPr>
      </w:pPr>
      <w:proofErr w:type="spellStart"/>
      <w:r w:rsidRPr="00C05692">
        <w:rPr>
          <w:rFonts w:ascii="Times New Roman" w:eastAsia="Times New Roman" w:hAnsi="Times New Roman" w:cs="Times New Roman"/>
          <w:sz w:val="24"/>
          <w:szCs w:val="24"/>
          <w:lang w:val="fr-FR"/>
        </w:rPr>
        <w:t>LekòlLakay</w:t>
      </w:r>
      <w:proofErr w:type="spellEnd"/>
      <w:r w:rsidRPr="00C05692">
        <w:rPr>
          <w:rFonts w:ascii="Times New Roman" w:eastAsia="Times New Roman" w:hAnsi="Times New Roman" w:cs="Times New Roman"/>
          <w:b/>
          <w:sz w:val="24"/>
          <w:szCs w:val="24"/>
          <w:lang w:val="fr-FR"/>
        </w:rPr>
        <w:t xml:space="preserve"> </w:t>
      </w:r>
      <w:r w:rsidRPr="00C05692">
        <w:rPr>
          <w:rFonts w:ascii="Times New Roman" w:eastAsia="Times New Roman" w:hAnsi="Times New Roman" w:cs="Times New Roman"/>
          <w:sz w:val="24"/>
          <w:szCs w:val="24"/>
          <w:lang w:val="fr-FR"/>
        </w:rPr>
        <w:t>s’adresse à l'ensemble de la communauté scolaire haïtienne à savoir:</w:t>
      </w:r>
    </w:p>
    <w:p w:rsidR="005C1784" w:rsidRPr="00C05692" w:rsidRDefault="00D16174">
      <w:pPr>
        <w:numPr>
          <w:ilvl w:val="0"/>
          <w:numId w:val="9"/>
        </w:numPr>
        <w:spacing w:after="0"/>
        <w:jc w:val="both"/>
        <w:rPr>
          <w:rFonts w:ascii="Times New Roman" w:eastAsia="Times New Roman" w:hAnsi="Times New Roman" w:cs="Times New Roman"/>
          <w:sz w:val="24"/>
          <w:szCs w:val="24"/>
          <w:lang w:val="fr-FR"/>
        </w:rPr>
      </w:pPr>
      <w:r w:rsidRPr="00C05692">
        <w:rPr>
          <w:rFonts w:ascii="Times New Roman" w:eastAsia="Times New Roman" w:hAnsi="Times New Roman" w:cs="Times New Roman"/>
          <w:sz w:val="24"/>
          <w:szCs w:val="24"/>
          <w:lang w:val="fr-FR"/>
        </w:rPr>
        <w:t>Les élèves du cycle primaire et secondaire incapables de se rendre physiquement à l'école</w:t>
      </w:r>
    </w:p>
    <w:p w:rsidR="005C1784" w:rsidRPr="00C05692" w:rsidRDefault="00D16174">
      <w:pPr>
        <w:numPr>
          <w:ilvl w:val="0"/>
          <w:numId w:val="9"/>
        </w:numPr>
        <w:spacing w:after="0"/>
        <w:jc w:val="both"/>
        <w:rPr>
          <w:rFonts w:ascii="Times New Roman" w:eastAsia="Times New Roman" w:hAnsi="Times New Roman" w:cs="Times New Roman"/>
          <w:sz w:val="24"/>
          <w:szCs w:val="24"/>
          <w:lang w:val="fr-FR"/>
        </w:rPr>
      </w:pPr>
      <w:r w:rsidRPr="00C05692">
        <w:rPr>
          <w:rFonts w:ascii="Times New Roman" w:eastAsia="Times New Roman" w:hAnsi="Times New Roman" w:cs="Times New Roman"/>
          <w:sz w:val="24"/>
          <w:szCs w:val="24"/>
          <w:lang w:val="fr-FR"/>
        </w:rPr>
        <w:t>Les  professeurs qui pourront dispenser leurs cours à distance et suivre les progrès des élèves</w:t>
      </w:r>
    </w:p>
    <w:p w:rsidR="005C1784" w:rsidRPr="002504EE" w:rsidRDefault="00D16174" w:rsidP="002504EE">
      <w:pPr>
        <w:numPr>
          <w:ilvl w:val="0"/>
          <w:numId w:val="9"/>
        </w:numPr>
        <w:spacing w:after="240"/>
        <w:jc w:val="both"/>
        <w:rPr>
          <w:rFonts w:ascii="Times New Roman" w:eastAsia="Times New Roman" w:hAnsi="Times New Roman" w:cs="Times New Roman"/>
          <w:sz w:val="24"/>
          <w:szCs w:val="24"/>
          <w:lang w:val="fr-FR"/>
        </w:rPr>
      </w:pPr>
      <w:r w:rsidRPr="00C05692">
        <w:rPr>
          <w:rFonts w:ascii="Times New Roman" w:eastAsia="Times New Roman" w:hAnsi="Times New Roman" w:cs="Times New Roman"/>
          <w:sz w:val="24"/>
          <w:szCs w:val="24"/>
          <w:lang w:val="fr-FR"/>
        </w:rPr>
        <w:t>Les administrateurs scolaires, qui géreront l’organisation et le suivi pédagogique.</w:t>
      </w:r>
    </w:p>
    <w:p w:rsidR="005C1784" w:rsidRPr="00C05692" w:rsidRDefault="00D16174" w:rsidP="002504EE">
      <w:pPr>
        <w:pStyle w:val="Heading7"/>
        <w:rPr>
          <w:rFonts w:eastAsia="Times New Roman"/>
          <w:lang w:val="fr-FR"/>
        </w:rPr>
      </w:pPr>
      <w:r w:rsidRPr="00C05692">
        <w:rPr>
          <w:rFonts w:eastAsia="Times New Roman"/>
          <w:lang w:val="fr-FR"/>
        </w:rPr>
        <w:t>Concurrents</w:t>
      </w:r>
    </w:p>
    <w:p w:rsidR="005C1784" w:rsidRPr="002504EE" w:rsidRDefault="00D16174">
      <w:pPr>
        <w:jc w:val="both"/>
        <w:rPr>
          <w:rFonts w:ascii="Times New Roman" w:eastAsia="Times New Roman" w:hAnsi="Times New Roman" w:cs="Times New Roman"/>
          <w:sz w:val="24"/>
          <w:szCs w:val="24"/>
          <w:lang w:val="fr-FR"/>
        </w:rPr>
      </w:pPr>
      <w:r w:rsidRPr="00C05692">
        <w:rPr>
          <w:rFonts w:ascii="Times New Roman" w:eastAsia="Times New Roman" w:hAnsi="Times New Roman" w:cs="Times New Roman"/>
          <w:sz w:val="24"/>
          <w:szCs w:val="24"/>
          <w:lang w:val="fr-FR"/>
        </w:rPr>
        <w:t xml:space="preserve">Contrairement à une solution privée, </w:t>
      </w:r>
      <w:proofErr w:type="spellStart"/>
      <w:r w:rsidRPr="00D16174">
        <w:rPr>
          <w:rFonts w:ascii="Times New Roman" w:eastAsia="Times New Roman" w:hAnsi="Times New Roman" w:cs="Times New Roman"/>
          <w:b/>
          <w:sz w:val="24"/>
          <w:szCs w:val="24"/>
          <w:lang w:val="fr-FR"/>
        </w:rPr>
        <w:t>LekòlLakay</w:t>
      </w:r>
      <w:proofErr w:type="spellEnd"/>
      <w:r w:rsidRPr="00C05692">
        <w:rPr>
          <w:rFonts w:ascii="Times New Roman" w:eastAsia="Times New Roman" w:hAnsi="Times New Roman" w:cs="Times New Roman"/>
          <w:sz w:val="24"/>
          <w:szCs w:val="24"/>
          <w:lang w:val="fr-FR"/>
        </w:rPr>
        <w:t xml:space="preserve"> bénéficie d’un statut </w:t>
      </w:r>
      <w:r w:rsidRPr="00C05692">
        <w:rPr>
          <w:rFonts w:ascii="Times New Roman" w:eastAsia="Times New Roman" w:hAnsi="Times New Roman" w:cs="Times New Roman"/>
          <w:sz w:val="24"/>
          <w:szCs w:val="24"/>
          <w:shd w:val="clear" w:color="auto" w:fill="FFF2CC"/>
          <w:lang w:val="fr-FR"/>
        </w:rPr>
        <w:t>officiel</w:t>
      </w:r>
      <w:r w:rsidRPr="00C05692">
        <w:rPr>
          <w:rFonts w:ascii="Times New Roman" w:eastAsia="Times New Roman" w:hAnsi="Times New Roman" w:cs="Times New Roman"/>
          <w:sz w:val="24"/>
          <w:szCs w:val="24"/>
          <w:lang w:val="fr-FR"/>
        </w:rPr>
        <w:t>. Le MENFP impose son utilisation dans tous les établissements scolaires.</w:t>
      </w:r>
    </w:p>
    <w:p w:rsidR="005C1784" w:rsidRPr="00C05692" w:rsidRDefault="00D16174" w:rsidP="002504EE">
      <w:pPr>
        <w:pStyle w:val="Heading1"/>
        <w:rPr>
          <w:rFonts w:eastAsia="Times New Roman"/>
          <w:lang w:val="fr-FR"/>
        </w:rPr>
      </w:pPr>
      <w:r w:rsidRPr="00C05692">
        <w:rPr>
          <w:rFonts w:eastAsia="Times New Roman"/>
          <w:lang w:val="fr-FR"/>
        </w:rPr>
        <w:t>3. L’opportunité</w:t>
      </w:r>
    </w:p>
    <w:p w:rsidR="005C1784" w:rsidRPr="00C05692" w:rsidRDefault="00D16174">
      <w:pPr>
        <w:ind w:firstLine="720"/>
        <w:jc w:val="both"/>
        <w:rPr>
          <w:rFonts w:ascii="Times New Roman" w:eastAsia="Times New Roman" w:hAnsi="Times New Roman" w:cs="Times New Roman"/>
          <w:sz w:val="24"/>
          <w:szCs w:val="24"/>
          <w:lang w:val="fr-FR"/>
        </w:rPr>
      </w:pPr>
      <w:r w:rsidRPr="00C05692">
        <w:rPr>
          <w:rFonts w:ascii="Times New Roman" w:eastAsia="Times New Roman" w:hAnsi="Times New Roman" w:cs="Times New Roman"/>
          <w:sz w:val="24"/>
          <w:szCs w:val="24"/>
          <w:lang w:val="fr-FR"/>
        </w:rPr>
        <w:t xml:space="preserve">Le MENFP, représenté par son directeur technique, veut sauvegarder la continuité du service éducatif malgré la crise sécuritaire en Haïti. En effet, plusieurs dizaines d'établissements scolaires particulièrement de la zone métropolitaine sont forcés de fermer leurs portes privant ainsi des milliers d’enfants de leur droit fondamental à l'éducation. Face à cette situation, </w:t>
      </w:r>
      <w:proofErr w:type="spellStart"/>
      <w:r w:rsidRPr="00D16174">
        <w:rPr>
          <w:rFonts w:ascii="Times New Roman" w:eastAsia="Times New Roman" w:hAnsi="Times New Roman" w:cs="Times New Roman"/>
          <w:b/>
          <w:sz w:val="24"/>
          <w:szCs w:val="24"/>
          <w:lang w:val="fr-FR"/>
        </w:rPr>
        <w:t>LekòlLakay</w:t>
      </w:r>
      <w:proofErr w:type="spellEnd"/>
      <w:r w:rsidRPr="00D16174">
        <w:rPr>
          <w:rFonts w:ascii="Times New Roman" w:eastAsia="Times New Roman" w:hAnsi="Times New Roman" w:cs="Times New Roman"/>
          <w:b/>
          <w:sz w:val="24"/>
          <w:szCs w:val="24"/>
          <w:lang w:val="fr-FR"/>
        </w:rPr>
        <w:t xml:space="preserve"> </w:t>
      </w:r>
      <w:r w:rsidRPr="00C05692">
        <w:rPr>
          <w:rFonts w:ascii="Times New Roman" w:eastAsia="Times New Roman" w:hAnsi="Times New Roman" w:cs="Times New Roman"/>
          <w:sz w:val="24"/>
          <w:szCs w:val="24"/>
          <w:lang w:val="fr-FR"/>
        </w:rPr>
        <w:t xml:space="preserve">se présente comme une solution immédiate et vitale permettant aux élèves de continuer leurs apprentissages en sécurité depuis leur domicile et aux enseignants de maintenir leur mission pédagogique. </w:t>
      </w:r>
    </w:p>
    <w:p w:rsidR="005C1784" w:rsidRPr="00C05692" w:rsidRDefault="005C1784">
      <w:pPr>
        <w:jc w:val="both"/>
        <w:rPr>
          <w:rFonts w:ascii="Times New Roman" w:eastAsia="Times New Roman" w:hAnsi="Times New Roman" w:cs="Times New Roman"/>
          <w:sz w:val="24"/>
          <w:szCs w:val="24"/>
          <w:lang w:val="fr-FR"/>
        </w:rPr>
      </w:pPr>
    </w:p>
    <w:p w:rsidR="005C1784" w:rsidRPr="00C05692" w:rsidRDefault="00D16174" w:rsidP="002504EE">
      <w:pPr>
        <w:pStyle w:val="Heading1"/>
        <w:rPr>
          <w:rFonts w:eastAsia="Times New Roman"/>
          <w:lang w:val="fr-FR"/>
        </w:rPr>
      </w:pPr>
      <w:r w:rsidRPr="00C05692">
        <w:rPr>
          <w:rFonts w:eastAsia="Times New Roman"/>
          <w:lang w:val="fr-FR"/>
        </w:rPr>
        <w:lastRenderedPageBreak/>
        <w:t>4. Les exigences</w:t>
      </w:r>
    </w:p>
    <w:p w:rsidR="005C1784" w:rsidRPr="00C05692" w:rsidRDefault="00D16174" w:rsidP="00363F1C">
      <w:pPr>
        <w:ind w:firstLine="720"/>
        <w:jc w:val="both"/>
        <w:rPr>
          <w:rFonts w:ascii="Times New Roman" w:eastAsia="Times New Roman" w:hAnsi="Times New Roman" w:cs="Times New Roman"/>
          <w:sz w:val="24"/>
          <w:szCs w:val="24"/>
          <w:lang w:val="fr-FR"/>
        </w:rPr>
      </w:pPr>
      <w:r w:rsidRPr="00C05692">
        <w:rPr>
          <w:rFonts w:ascii="Times New Roman" w:eastAsia="Times New Roman" w:hAnsi="Times New Roman" w:cs="Times New Roman"/>
          <w:sz w:val="24"/>
          <w:szCs w:val="24"/>
          <w:lang w:val="fr-FR"/>
        </w:rPr>
        <w:t>Pour répondre aux besoins, l’application doit intégrer les piliers fonctionnels suivants:</w:t>
      </w:r>
      <w:r w:rsidRPr="00C05692">
        <w:rPr>
          <w:rFonts w:ascii="Times New Roman" w:eastAsia="Times New Roman" w:hAnsi="Times New Roman" w:cs="Times New Roman"/>
          <w:sz w:val="24"/>
          <w:szCs w:val="24"/>
          <w:lang w:val="fr-FR"/>
        </w:rPr>
        <w:tab/>
      </w:r>
    </w:p>
    <w:p w:rsidR="005C1784" w:rsidRDefault="00D16174" w:rsidP="002504EE">
      <w:pPr>
        <w:pStyle w:val="Heading7"/>
        <w:rPr>
          <w:rFonts w:eastAsia="Times New Roman"/>
        </w:rPr>
      </w:pPr>
      <w:proofErr w:type="spellStart"/>
      <w:r>
        <w:rPr>
          <w:rFonts w:eastAsia="Times New Roman"/>
        </w:rPr>
        <w:t>Apprentissage</w:t>
      </w:r>
      <w:proofErr w:type="spellEnd"/>
      <w:r>
        <w:rPr>
          <w:rFonts w:eastAsia="Times New Roman"/>
        </w:rPr>
        <w:t xml:space="preserve"> en </w:t>
      </w:r>
      <w:proofErr w:type="spellStart"/>
      <w:r>
        <w:rPr>
          <w:rFonts w:eastAsia="Times New Roman"/>
        </w:rPr>
        <w:t>ligne</w:t>
      </w:r>
      <w:proofErr w:type="spellEnd"/>
    </w:p>
    <w:p w:rsidR="005C1784" w:rsidRDefault="00D16174">
      <w:pPr>
        <w:numPr>
          <w:ilvl w:val="0"/>
          <w:numId w:val="6"/>
        </w:numPr>
        <w:spacing w:after="0"/>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Cours</w:t>
      </w:r>
      <w:proofErr w:type="spellEnd"/>
      <w:r>
        <w:rPr>
          <w:rFonts w:ascii="Times New Roman" w:eastAsia="Times New Roman" w:hAnsi="Times New Roman" w:cs="Times New Roman"/>
          <w:b/>
          <w:sz w:val="24"/>
          <w:szCs w:val="24"/>
        </w:rPr>
        <w:t xml:space="preserve"> en </w:t>
      </w:r>
      <w:proofErr w:type="spellStart"/>
      <w:r>
        <w:rPr>
          <w:rFonts w:ascii="Times New Roman" w:eastAsia="Times New Roman" w:hAnsi="Times New Roman" w:cs="Times New Roman"/>
          <w:b/>
          <w:sz w:val="24"/>
          <w:szCs w:val="24"/>
        </w:rPr>
        <w:t>ligne</w:t>
      </w:r>
      <w:proofErr w:type="spellEnd"/>
    </w:p>
    <w:p w:rsidR="005C1784" w:rsidRPr="00363F1C" w:rsidRDefault="00D16174">
      <w:pPr>
        <w:numPr>
          <w:ilvl w:val="1"/>
          <w:numId w:val="6"/>
        </w:numPr>
        <w:spacing w:after="0"/>
        <w:jc w:val="both"/>
        <w:rPr>
          <w:rFonts w:ascii="Times New Roman" w:eastAsia="Times New Roman" w:hAnsi="Times New Roman" w:cs="Times New Roman"/>
          <w:szCs w:val="24"/>
        </w:rPr>
      </w:pPr>
      <w:proofErr w:type="spellStart"/>
      <w:r w:rsidRPr="00363F1C">
        <w:rPr>
          <w:rFonts w:ascii="Times New Roman" w:eastAsia="Times New Roman" w:hAnsi="Times New Roman" w:cs="Times New Roman"/>
          <w:szCs w:val="24"/>
        </w:rPr>
        <w:t>Leçons</w:t>
      </w:r>
      <w:proofErr w:type="spellEnd"/>
      <w:r w:rsidRPr="00363F1C">
        <w:rPr>
          <w:rFonts w:ascii="Times New Roman" w:eastAsia="Times New Roman" w:hAnsi="Times New Roman" w:cs="Times New Roman"/>
          <w:szCs w:val="24"/>
        </w:rPr>
        <w:t xml:space="preserve"> et </w:t>
      </w:r>
      <w:proofErr w:type="spellStart"/>
      <w:r w:rsidRPr="00363F1C">
        <w:rPr>
          <w:rFonts w:ascii="Times New Roman" w:eastAsia="Times New Roman" w:hAnsi="Times New Roman" w:cs="Times New Roman"/>
          <w:szCs w:val="24"/>
        </w:rPr>
        <w:t>vidéos</w:t>
      </w:r>
      <w:proofErr w:type="spellEnd"/>
      <w:r w:rsidRPr="00363F1C">
        <w:rPr>
          <w:rFonts w:ascii="Times New Roman" w:eastAsia="Times New Roman" w:hAnsi="Times New Roman" w:cs="Times New Roman"/>
          <w:szCs w:val="24"/>
        </w:rPr>
        <w:t xml:space="preserve"> </w:t>
      </w:r>
      <w:proofErr w:type="spellStart"/>
      <w:r w:rsidRPr="00363F1C">
        <w:rPr>
          <w:rFonts w:ascii="Times New Roman" w:eastAsia="Times New Roman" w:hAnsi="Times New Roman" w:cs="Times New Roman"/>
          <w:szCs w:val="24"/>
        </w:rPr>
        <w:t>préenregistrées</w:t>
      </w:r>
      <w:proofErr w:type="spellEnd"/>
    </w:p>
    <w:p w:rsidR="005C1784" w:rsidRPr="00363F1C" w:rsidRDefault="00D16174">
      <w:pPr>
        <w:numPr>
          <w:ilvl w:val="1"/>
          <w:numId w:val="6"/>
        </w:numPr>
        <w:spacing w:after="0"/>
        <w:jc w:val="both"/>
        <w:rPr>
          <w:rFonts w:ascii="Times New Roman" w:eastAsia="Times New Roman" w:hAnsi="Times New Roman" w:cs="Times New Roman"/>
          <w:szCs w:val="24"/>
        </w:rPr>
      </w:pPr>
      <w:r w:rsidRPr="00363F1C">
        <w:rPr>
          <w:rFonts w:ascii="Times New Roman" w:eastAsia="Times New Roman" w:hAnsi="Times New Roman" w:cs="Times New Roman"/>
          <w:szCs w:val="24"/>
        </w:rPr>
        <w:t xml:space="preserve">Diffusion de </w:t>
      </w:r>
      <w:proofErr w:type="spellStart"/>
      <w:r w:rsidRPr="00363F1C">
        <w:rPr>
          <w:rFonts w:ascii="Times New Roman" w:eastAsia="Times New Roman" w:hAnsi="Times New Roman" w:cs="Times New Roman"/>
          <w:szCs w:val="24"/>
        </w:rPr>
        <w:t>cours</w:t>
      </w:r>
      <w:proofErr w:type="spellEnd"/>
      <w:r w:rsidRPr="00363F1C">
        <w:rPr>
          <w:rFonts w:ascii="Times New Roman" w:eastAsia="Times New Roman" w:hAnsi="Times New Roman" w:cs="Times New Roman"/>
          <w:szCs w:val="24"/>
        </w:rPr>
        <w:t xml:space="preserve"> en direct</w:t>
      </w:r>
    </w:p>
    <w:p w:rsidR="005C1784" w:rsidRDefault="00D16174">
      <w:pPr>
        <w:numPr>
          <w:ilvl w:val="0"/>
          <w:numId w:val="6"/>
        </w:numPr>
        <w:spacing w:after="0"/>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Ressources</w:t>
      </w:r>
      <w:proofErr w:type="spellEnd"/>
    </w:p>
    <w:p w:rsidR="005C1784" w:rsidRPr="00363F1C" w:rsidRDefault="00D16174">
      <w:pPr>
        <w:numPr>
          <w:ilvl w:val="1"/>
          <w:numId w:val="6"/>
        </w:numPr>
        <w:spacing w:after="0"/>
        <w:jc w:val="both"/>
        <w:rPr>
          <w:rFonts w:ascii="Times New Roman" w:eastAsia="Times New Roman" w:hAnsi="Times New Roman" w:cs="Times New Roman"/>
          <w:szCs w:val="24"/>
        </w:rPr>
      </w:pPr>
      <w:proofErr w:type="spellStart"/>
      <w:r w:rsidRPr="00363F1C">
        <w:rPr>
          <w:rFonts w:ascii="Times New Roman" w:eastAsia="Times New Roman" w:hAnsi="Times New Roman" w:cs="Times New Roman"/>
          <w:szCs w:val="24"/>
        </w:rPr>
        <w:t>Partage</w:t>
      </w:r>
      <w:proofErr w:type="spellEnd"/>
      <w:r w:rsidRPr="00363F1C">
        <w:rPr>
          <w:rFonts w:ascii="Times New Roman" w:eastAsia="Times New Roman" w:hAnsi="Times New Roman" w:cs="Times New Roman"/>
          <w:szCs w:val="24"/>
        </w:rPr>
        <w:t xml:space="preserve"> de supports </w:t>
      </w:r>
      <w:proofErr w:type="spellStart"/>
      <w:r w:rsidRPr="00363F1C">
        <w:rPr>
          <w:rFonts w:ascii="Times New Roman" w:eastAsia="Times New Roman" w:hAnsi="Times New Roman" w:cs="Times New Roman"/>
          <w:szCs w:val="24"/>
        </w:rPr>
        <w:t>pédagogiques</w:t>
      </w:r>
      <w:proofErr w:type="spellEnd"/>
    </w:p>
    <w:p w:rsidR="005C1784" w:rsidRPr="00363F1C" w:rsidRDefault="00D16174">
      <w:pPr>
        <w:numPr>
          <w:ilvl w:val="1"/>
          <w:numId w:val="6"/>
        </w:numPr>
        <w:jc w:val="both"/>
        <w:rPr>
          <w:rFonts w:ascii="Times New Roman" w:eastAsia="Times New Roman" w:hAnsi="Times New Roman" w:cs="Times New Roman"/>
          <w:szCs w:val="24"/>
        </w:rPr>
      </w:pPr>
      <w:proofErr w:type="spellStart"/>
      <w:r w:rsidRPr="00363F1C">
        <w:rPr>
          <w:rFonts w:ascii="Times New Roman" w:eastAsia="Times New Roman" w:hAnsi="Times New Roman" w:cs="Times New Roman"/>
          <w:szCs w:val="24"/>
        </w:rPr>
        <w:t>Bibliothèque</w:t>
      </w:r>
      <w:proofErr w:type="spellEnd"/>
      <w:r w:rsidRPr="00363F1C">
        <w:rPr>
          <w:rFonts w:ascii="Times New Roman" w:eastAsia="Times New Roman" w:hAnsi="Times New Roman" w:cs="Times New Roman"/>
          <w:szCs w:val="24"/>
        </w:rPr>
        <w:t xml:space="preserve"> </w:t>
      </w:r>
      <w:proofErr w:type="spellStart"/>
      <w:r w:rsidRPr="00363F1C">
        <w:rPr>
          <w:rFonts w:ascii="Times New Roman" w:eastAsia="Times New Roman" w:hAnsi="Times New Roman" w:cs="Times New Roman"/>
          <w:szCs w:val="24"/>
        </w:rPr>
        <w:t>numérique</w:t>
      </w:r>
      <w:proofErr w:type="spellEnd"/>
    </w:p>
    <w:p w:rsidR="005C1784" w:rsidRDefault="00D16174" w:rsidP="002504EE">
      <w:pPr>
        <w:pStyle w:val="Heading7"/>
        <w:rPr>
          <w:rFonts w:eastAsia="Times New Roman"/>
        </w:rPr>
      </w:pPr>
      <w:r>
        <w:rPr>
          <w:rFonts w:eastAsia="Times New Roman"/>
        </w:rPr>
        <w:t>Evaluation</w:t>
      </w:r>
    </w:p>
    <w:p w:rsidR="005C1784" w:rsidRPr="00B435A6" w:rsidRDefault="00D16174">
      <w:pPr>
        <w:numPr>
          <w:ilvl w:val="0"/>
          <w:numId w:val="2"/>
        </w:numPr>
        <w:spacing w:after="0"/>
        <w:jc w:val="both"/>
        <w:rPr>
          <w:rFonts w:ascii="Times New Roman" w:eastAsia="Times New Roman" w:hAnsi="Times New Roman" w:cs="Times New Roman"/>
          <w:szCs w:val="24"/>
        </w:rPr>
      </w:pPr>
      <w:r w:rsidRPr="00B435A6">
        <w:rPr>
          <w:rFonts w:ascii="Times New Roman" w:eastAsia="Times New Roman" w:hAnsi="Times New Roman" w:cs="Times New Roman"/>
          <w:szCs w:val="24"/>
        </w:rPr>
        <w:t xml:space="preserve">Quiz avec correction </w:t>
      </w:r>
      <w:proofErr w:type="spellStart"/>
      <w:r w:rsidRPr="00B435A6">
        <w:rPr>
          <w:rFonts w:ascii="Times New Roman" w:eastAsia="Times New Roman" w:hAnsi="Times New Roman" w:cs="Times New Roman"/>
          <w:szCs w:val="24"/>
        </w:rPr>
        <w:t>automatique</w:t>
      </w:r>
      <w:proofErr w:type="spellEnd"/>
    </w:p>
    <w:p w:rsidR="005C1784" w:rsidRPr="00B435A6" w:rsidRDefault="00D16174">
      <w:pPr>
        <w:numPr>
          <w:ilvl w:val="0"/>
          <w:numId w:val="2"/>
        </w:numPr>
        <w:jc w:val="both"/>
        <w:rPr>
          <w:rFonts w:ascii="Times New Roman" w:eastAsia="Times New Roman" w:hAnsi="Times New Roman" w:cs="Times New Roman"/>
          <w:szCs w:val="24"/>
          <w:lang w:val="fr-FR"/>
        </w:rPr>
      </w:pPr>
      <w:r w:rsidRPr="00B435A6">
        <w:rPr>
          <w:rFonts w:ascii="Times New Roman" w:eastAsia="Times New Roman" w:hAnsi="Times New Roman" w:cs="Times New Roman"/>
          <w:szCs w:val="24"/>
          <w:lang w:val="fr-FR"/>
        </w:rPr>
        <w:t>Dépôt de devoirs avec gestion de délai</w:t>
      </w:r>
    </w:p>
    <w:p w:rsidR="005C1784" w:rsidRPr="00C05692" w:rsidRDefault="002504EE" w:rsidP="002504EE">
      <w:pPr>
        <w:pStyle w:val="Heading7"/>
        <w:rPr>
          <w:rFonts w:eastAsia="Times New Roman"/>
          <w:lang w:val="fr-FR"/>
        </w:rPr>
      </w:pPr>
      <w:r>
        <w:rPr>
          <w:rFonts w:eastAsia="Times New Roman"/>
          <w:lang w:val="fr-FR"/>
        </w:rPr>
        <w:tab/>
      </w:r>
    </w:p>
    <w:p w:rsidR="005C1784" w:rsidRDefault="00D16174" w:rsidP="002504EE">
      <w:pPr>
        <w:pStyle w:val="Heading7"/>
        <w:rPr>
          <w:rFonts w:eastAsia="Times New Roman"/>
          <w:b/>
        </w:rPr>
      </w:pPr>
      <w:r>
        <w:rPr>
          <w:rFonts w:eastAsia="Times New Roman"/>
          <w:b/>
        </w:rPr>
        <w:t>Administration</w:t>
      </w:r>
    </w:p>
    <w:p w:rsidR="005C1784" w:rsidRPr="00B435A6" w:rsidRDefault="00D16174">
      <w:pPr>
        <w:numPr>
          <w:ilvl w:val="0"/>
          <w:numId w:val="4"/>
        </w:numPr>
        <w:spacing w:after="0"/>
        <w:jc w:val="both"/>
        <w:rPr>
          <w:rFonts w:ascii="Times New Roman" w:eastAsia="Times New Roman" w:hAnsi="Times New Roman" w:cs="Times New Roman"/>
          <w:szCs w:val="24"/>
        </w:rPr>
      </w:pPr>
      <w:proofErr w:type="spellStart"/>
      <w:r w:rsidRPr="00B435A6">
        <w:rPr>
          <w:rFonts w:ascii="Times New Roman" w:eastAsia="Times New Roman" w:hAnsi="Times New Roman" w:cs="Times New Roman"/>
          <w:szCs w:val="24"/>
        </w:rPr>
        <w:t>Gestion</w:t>
      </w:r>
      <w:proofErr w:type="spellEnd"/>
      <w:r w:rsidRPr="00B435A6">
        <w:rPr>
          <w:rFonts w:ascii="Times New Roman" w:eastAsia="Times New Roman" w:hAnsi="Times New Roman" w:cs="Times New Roman"/>
          <w:szCs w:val="24"/>
        </w:rPr>
        <w:t xml:space="preserve"> des </w:t>
      </w:r>
      <w:proofErr w:type="spellStart"/>
      <w:r w:rsidRPr="00B435A6">
        <w:rPr>
          <w:rFonts w:ascii="Times New Roman" w:eastAsia="Times New Roman" w:hAnsi="Times New Roman" w:cs="Times New Roman"/>
          <w:szCs w:val="24"/>
        </w:rPr>
        <w:t>comptes</w:t>
      </w:r>
      <w:proofErr w:type="spellEnd"/>
      <w:r w:rsidRPr="00B435A6">
        <w:rPr>
          <w:rFonts w:ascii="Times New Roman" w:eastAsia="Times New Roman" w:hAnsi="Times New Roman" w:cs="Times New Roman"/>
          <w:szCs w:val="24"/>
        </w:rPr>
        <w:t xml:space="preserve"> </w:t>
      </w:r>
      <w:proofErr w:type="spellStart"/>
      <w:r w:rsidRPr="00B435A6">
        <w:rPr>
          <w:rFonts w:ascii="Times New Roman" w:eastAsia="Times New Roman" w:hAnsi="Times New Roman" w:cs="Times New Roman"/>
          <w:szCs w:val="24"/>
        </w:rPr>
        <w:t>utilisateurs</w:t>
      </w:r>
      <w:proofErr w:type="spellEnd"/>
    </w:p>
    <w:p w:rsidR="005C1784" w:rsidRPr="00B435A6" w:rsidRDefault="00D16174">
      <w:pPr>
        <w:numPr>
          <w:ilvl w:val="0"/>
          <w:numId w:val="4"/>
        </w:numPr>
        <w:spacing w:after="0"/>
        <w:jc w:val="both"/>
        <w:rPr>
          <w:rFonts w:ascii="Times New Roman" w:eastAsia="Times New Roman" w:hAnsi="Times New Roman" w:cs="Times New Roman"/>
          <w:szCs w:val="24"/>
          <w:lang w:val="fr-FR"/>
        </w:rPr>
      </w:pPr>
      <w:r w:rsidRPr="00B435A6">
        <w:rPr>
          <w:rFonts w:ascii="Times New Roman" w:eastAsia="Times New Roman" w:hAnsi="Times New Roman" w:cs="Times New Roman"/>
          <w:szCs w:val="24"/>
          <w:lang w:val="fr-FR"/>
        </w:rPr>
        <w:t>Gestion des établissements, classes et cours</w:t>
      </w:r>
    </w:p>
    <w:p w:rsidR="005C1784" w:rsidRPr="00B435A6" w:rsidRDefault="00D16174" w:rsidP="002504EE">
      <w:pPr>
        <w:numPr>
          <w:ilvl w:val="0"/>
          <w:numId w:val="4"/>
        </w:numPr>
        <w:jc w:val="both"/>
        <w:rPr>
          <w:rFonts w:ascii="Times New Roman" w:eastAsia="Times New Roman" w:hAnsi="Times New Roman" w:cs="Times New Roman"/>
          <w:szCs w:val="24"/>
        </w:rPr>
      </w:pPr>
      <w:r w:rsidRPr="00B435A6">
        <w:rPr>
          <w:rFonts w:ascii="Times New Roman" w:eastAsia="Times New Roman" w:hAnsi="Times New Roman" w:cs="Times New Roman"/>
          <w:szCs w:val="24"/>
        </w:rPr>
        <w:t xml:space="preserve">Tableau de </w:t>
      </w:r>
      <w:proofErr w:type="spellStart"/>
      <w:r w:rsidRPr="00B435A6">
        <w:rPr>
          <w:rFonts w:ascii="Times New Roman" w:eastAsia="Times New Roman" w:hAnsi="Times New Roman" w:cs="Times New Roman"/>
          <w:szCs w:val="24"/>
        </w:rPr>
        <w:t>bord</w:t>
      </w:r>
      <w:proofErr w:type="spellEnd"/>
    </w:p>
    <w:p w:rsidR="005C1784" w:rsidRDefault="00D16174" w:rsidP="002504EE">
      <w:pPr>
        <w:pStyle w:val="Heading7"/>
        <w:rPr>
          <w:rFonts w:eastAsia="Times New Roman"/>
        </w:rPr>
      </w:pPr>
      <w:proofErr w:type="spellStart"/>
      <w:r>
        <w:rPr>
          <w:rFonts w:eastAsia="Times New Roman"/>
        </w:rPr>
        <w:t>Sécurité</w:t>
      </w:r>
      <w:proofErr w:type="spellEnd"/>
      <w:r>
        <w:rPr>
          <w:rFonts w:eastAsia="Times New Roman"/>
        </w:rPr>
        <w:t xml:space="preserve"> </w:t>
      </w:r>
      <w:proofErr w:type="gramStart"/>
      <w:r>
        <w:rPr>
          <w:rFonts w:eastAsia="Times New Roman"/>
        </w:rPr>
        <w:t>et</w:t>
      </w:r>
      <w:proofErr w:type="gramEnd"/>
      <w:r>
        <w:rPr>
          <w:rFonts w:eastAsia="Times New Roman"/>
        </w:rPr>
        <w:t xml:space="preserve"> </w:t>
      </w:r>
      <w:proofErr w:type="spellStart"/>
      <w:r>
        <w:rPr>
          <w:rFonts w:eastAsia="Times New Roman"/>
        </w:rPr>
        <w:t>Accessibilité</w:t>
      </w:r>
      <w:proofErr w:type="spellEnd"/>
    </w:p>
    <w:p w:rsidR="005C1784" w:rsidRPr="00B435A6" w:rsidRDefault="00D16174">
      <w:pPr>
        <w:numPr>
          <w:ilvl w:val="0"/>
          <w:numId w:val="7"/>
        </w:numPr>
        <w:spacing w:after="0"/>
        <w:jc w:val="both"/>
        <w:rPr>
          <w:rFonts w:ascii="Times New Roman" w:eastAsia="Times New Roman" w:hAnsi="Times New Roman" w:cs="Times New Roman"/>
          <w:szCs w:val="24"/>
        </w:rPr>
      </w:pPr>
      <w:proofErr w:type="spellStart"/>
      <w:r w:rsidRPr="00B435A6">
        <w:rPr>
          <w:rFonts w:ascii="Times New Roman" w:eastAsia="Times New Roman" w:hAnsi="Times New Roman" w:cs="Times New Roman"/>
          <w:szCs w:val="24"/>
        </w:rPr>
        <w:t>Système</w:t>
      </w:r>
      <w:proofErr w:type="spellEnd"/>
      <w:r w:rsidRPr="00B435A6">
        <w:rPr>
          <w:rFonts w:ascii="Times New Roman" w:eastAsia="Times New Roman" w:hAnsi="Times New Roman" w:cs="Times New Roman"/>
          <w:szCs w:val="24"/>
        </w:rPr>
        <w:t xml:space="preserve"> de </w:t>
      </w:r>
      <w:proofErr w:type="spellStart"/>
      <w:r w:rsidRPr="00B435A6">
        <w:rPr>
          <w:rFonts w:ascii="Times New Roman" w:eastAsia="Times New Roman" w:hAnsi="Times New Roman" w:cs="Times New Roman"/>
          <w:szCs w:val="24"/>
        </w:rPr>
        <w:t>connexion</w:t>
      </w:r>
      <w:proofErr w:type="spellEnd"/>
      <w:r w:rsidRPr="00B435A6">
        <w:rPr>
          <w:rFonts w:ascii="Times New Roman" w:eastAsia="Times New Roman" w:hAnsi="Times New Roman" w:cs="Times New Roman"/>
          <w:szCs w:val="24"/>
        </w:rPr>
        <w:t xml:space="preserve"> </w:t>
      </w:r>
      <w:proofErr w:type="spellStart"/>
      <w:r w:rsidRPr="00B435A6">
        <w:rPr>
          <w:rFonts w:ascii="Times New Roman" w:eastAsia="Times New Roman" w:hAnsi="Times New Roman" w:cs="Times New Roman"/>
          <w:szCs w:val="24"/>
        </w:rPr>
        <w:t>securisé</w:t>
      </w:r>
      <w:proofErr w:type="spellEnd"/>
    </w:p>
    <w:p w:rsidR="005C1784" w:rsidRPr="00B435A6" w:rsidRDefault="00D16174">
      <w:pPr>
        <w:numPr>
          <w:ilvl w:val="0"/>
          <w:numId w:val="7"/>
        </w:numPr>
        <w:spacing w:after="0"/>
        <w:jc w:val="both"/>
        <w:rPr>
          <w:rFonts w:ascii="Times New Roman" w:eastAsia="Times New Roman" w:hAnsi="Times New Roman" w:cs="Times New Roman"/>
          <w:szCs w:val="24"/>
          <w:lang w:val="fr-FR"/>
        </w:rPr>
      </w:pPr>
      <w:r w:rsidRPr="00B435A6">
        <w:rPr>
          <w:rFonts w:ascii="Times New Roman" w:eastAsia="Times New Roman" w:hAnsi="Times New Roman" w:cs="Times New Roman"/>
          <w:szCs w:val="24"/>
          <w:lang w:val="fr-FR"/>
        </w:rPr>
        <w:t xml:space="preserve">Version mobile avec </w:t>
      </w:r>
      <w:r w:rsidR="008A063D">
        <w:rPr>
          <w:rFonts w:ascii="Times New Roman" w:eastAsia="Times New Roman" w:hAnsi="Times New Roman" w:cs="Times New Roman"/>
          <w:szCs w:val="24"/>
          <w:lang w:val="fr-FR"/>
        </w:rPr>
        <w:t xml:space="preserve">une </w:t>
      </w:r>
      <w:r w:rsidRPr="00B435A6">
        <w:rPr>
          <w:rFonts w:ascii="Times New Roman" w:eastAsia="Times New Roman" w:hAnsi="Times New Roman" w:cs="Times New Roman"/>
          <w:szCs w:val="24"/>
          <w:lang w:val="fr-FR"/>
        </w:rPr>
        <w:t>faible bande passante</w:t>
      </w:r>
    </w:p>
    <w:p w:rsidR="005C1784" w:rsidRPr="00B435A6" w:rsidRDefault="00D16174" w:rsidP="002504EE">
      <w:pPr>
        <w:numPr>
          <w:ilvl w:val="0"/>
          <w:numId w:val="7"/>
        </w:numPr>
        <w:jc w:val="both"/>
        <w:rPr>
          <w:rFonts w:ascii="Times New Roman" w:eastAsia="Times New Roman" w:hAnsi="Times New Roman" w:cs="Times New Roman"/>
          <w:szCs w:val="24"/>
        </w:rPr>
      </w:pPr>
      <w:r w:rsidRPr="00B435A6">
        <w:rPr>
          <w:rFonts w:ascii="Times New Roman" w:eastAsia="Times New Roman" w:hAnsi="Times New Roman" w:cs="Times New Roman"/>
          <w:szCs w:val="24"/>
        </w:rPr>
        <w:t xml:space="preserve">Mode hors </w:t>
      </w:r>
      <w:proofErr w:type="spellStart"/>
      <w:r w:rsidRPr="00B435A6">
        <w:rPr>
          <w:rFonts w:ascii="Times New Roman" w:eastAsia="Times New Roman" w:hAnsi="Times New Roman" w:cs="Times New Roman"/>
          <w:szCs w:val="24"/>
        </w:rPr>
        <w:t>ligne</w:t>
      </w:r>
      <w:bookmarkStart w:id="0" w:name="_heading=h.eqzxsr4h4zai" w:colFirst="0" w:colLast="0"/>
      <w:bookmarkEnd w:id="0"/>
      <w:proofErr w:type="spellEnd"/>
    </w:p>
    <w:p w:rsidR="005C1784" w:rsidRDefault="00D16174" w:rsidP="002504EE">
      <w:pPr>
        <w:pStyle w:val="Heading1"/>
        <w:rPr>
          <w:rFonts w:eastAsia="Times New Roman"/>
        </w:rPr>
      </w:pPr>
      <w:bookmarkStart w:id="1" w:name="_heading=h.wmxtwpaunmgb" w:colFirst="0" w:colLast="0"/>
      <w:bookmarkEnd w:id="1"/>
      <w:r>
        <w:rPr>
          <w:rFonts w:eastAsia="Times New Roman"/>
        </w:rPr>
        <w:t xml:space="preserve">5. </w:t>
      </w:r>
      <w:proofErr w:type="spellStart"/>
      <w:r>
        <w:rPr>
          <w:rFonts w:eastAsia="Times New Roman"/>
        </w:rPr>
        <w:t>Système</w:t>
      </w:r>
      <w:proofErr w:type="spellEnd"/>
      <w:r>
        <w:rPr>
          <w:rFonts w:eastAsia="Times New Roman"/>
        </w:rPr>
        <w:t xml:space="preserve"> </w:t>
      </w:r>
      <w:proofErr w:type="spellStart"/>
      <w:r>
        <w:rPr>
          <w:rFonts w:eastAsia="Times New Roman"/>
        </w:rPr>
        <w:t>logiciel</w:t>
      </w:r>
      <w:proofErr w:type="spellEnd"/>
    </w:p>
    <w:p w:rsidR="005C1784" w:rsidRPr="001845EB" w:rsidRDefault="00D16174" w:rsidP="001845EB">
      <w:pPr>
        <w:spacing w:after="0" w:line="240" w:lineRule="auto"/>
        <w:rPr>
          <w:rFonts w:ascii="Times New Roman" w:eastAsia="Times New Roman" w:hAnsi="Times New Roman" w:cs="Times New Roman"/>
          <w:sz w:val="24"/>
          <w:szCs w:val="24"/>
          <w:lang w:val="fr-FR"/>
        </w:rPr>
      </w:pPr>
      <w:r w:rsidRPr="00C05692">
        <w:rPr>
          <w:rFonts w:ascii="Times New Roman" w:eastAsia="Times New Roman" w:hAnsi="Times New Roman" w:cs="Times New Roman"/>
          <w:sz w:val="24"/>
          <w:szCs w:val="24"/>
          <w:lang w:val="fr-FR"/>
        </w:rPr>
        <w:t xml:space="preserve">Pour réaliser ce projet, nous avons sélectionné une panoplie d’outils et de technologies. </w:t>
      </w:r>
      <w:r w:rsidRPr="001845EB">
        <w:rPr>
          <w:rFonts w:ascii="Times New Roman" w:eastAsia="Times New Roman" w:hAnsi="Times New Roman" w:cs="Times New Roman"/>
          <w:sz w:val="24"/>
          <w:szCs w:val="24"/>
          <w:lang w:val="fr-FR"/>
        </w:rPr>
        <w:t>Ces éléments se divisent en plusieurs catégories :</w:t>
      </w:r>
    </w:p>
    <w:p w:rsidR="005C1784" w:rsidRPr="001845EB" w:rsidRDefault="005C1784">
      <w:pPr>
        <w:spacing w:after="0" w:line="240" w:lineRule="auto"/>
        <w:rPr>
          <w:rFonts w:ascii="Times New Roman" w:eastAsia="Times New Roman" w:hAnsi="Times New Roman" w:cs="Times New Roman"/>
          <w:sz w:val="24"/>
          <w:szCs w:val="24"/>
          <w:lang w:val="fr-FR"/>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2549"/>
        <w:gridCol w:w="3685"/>
      </w:tblGrid>
      <w:tr w:rsidR="005C1784">
        <w:trPr>
          <w:trHeight w:val="440"/>
        </w:trPr>
        <w:tc>
          <w:tcPr>
            <w:tcW w:w="3116" w:type="dxa"/>
            <w:shd w:val="clear" w:color="auto" w:fill="BDD7EE"/>
          </w:tcPr>
          <w:p w:rsidR="005C1784" w:rsidRPr="001845EB" w:rsidRDefault="005C1784">
            <w:pPr>
              <w:jc w:val="center"/>
              <w:rPr>
                <w:rFonts w:ascii="Times New Roman" w:eastAsia="Times New Roman" w:hAnsi="Times New Roman" w:cs="Times New Roman"/>
                <w:b/>
                <w:sz w:val="24"/>
                <w:szCs w:val="24"/>
                <w:lang w:val="fr-FR"/>
              </w:rPr>
            </w:pPr>
          </w:p>
          <w:p w:rsidR="005C1784" w:rsidRDefault="00D16174">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Catégorie</w:t>
            </w:r>
            <w:proofErr w:type="spellEnd"/>
          </w:p>
          <w:p w:rsidR="005C1784" w:rsidRDefault="005C1784">
            <w:pPr>
              <w:jc w:val="center"/>
              <w:rPr>
                <w:rFonts w:ascii="Times New Roman" w:eastAsia="Times New Roman" w:hAnsi="Times New Roman" w:cs="Times New Roman"/>
                <w:b/>
                <w:sz w:val="24"/>
                <w:szCs w:val="24"/>
              </w:rPr>
            </w:pPr>
          </w:p>
        </w:tc>
        <w:tc>
          <w:tcPr>
            <w:tcW w:w="2549" w:type="dxa"/>
            <w:shd w:val="clear" w:color="auto" w:fill="BDD7EE"/>
          </w:tcPr>
          <w:p w:rsidR="005C1784" w:rsidRDefault="005C1784">
            <w:pPr>
              <w:jc w:val="center"/>
              <w:rPr>
                <w:rFonts w:ascii="Times New Roman" w:eastAsia="Times New Roman" w:hAnsi="Times New Roman" w:cs="Times New Roman"/>
                <w:b/>
                <w:sz w:val="24"/>
                <w:szCs w:val="24"/>
              </w:rPr>
            </w:pPr>
          </w:p>
          <w:p w:rsidR="005C1784" w:rsidRDefault="00D16174">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Outil</w:t>
            </w:r>
            <w:proofErr w:type="spell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Technologie</w:t>
            </w:r>
            <w:proofErr w:type="spellEnd"/>
          </w:p>
        </w:tc>
        <w:tc>
          <w:tcPr>
            <w:tcW w:w="3685" w:type="dxa"/>
            <w:shd w:val="clear" w:color="auto" w:fill="BDD7EE"/>
          </w:tcPr>
          <w:p w:rsidR="005C1784" w:rsidRDefault="005C1784">
            <w:pPr>
              <w:jc w:val="center"/>
              <w:rPr>
                <w:rFonts w:ascii="Times New Roman" w:eastAsia="Times New Roman" w:hAnsi="Times New Roman" w:cs="Times New Roman"/>
                <w:b/>
                <w:sz w:val="24"/>
                <w:szCs w:val="24"/>
              </w:rPr>
            </w:pPr>
          </w:p>
          <w:p w:rsidR="005C1784" w:rsidRDefault="00D1617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5C1784">
        <w:tc>
          <w:tcPr>
            <w:tcW w:w="3116" w:type="dxa"/>
            <w:shd w:val="clear" w:color="auto" w:fill="BDD7EE"/>
          </w:tcPr>
          <w:p w:rsidR="005C1784" w:rsidRDefault="005C1784">
            <w:pPr>
              <w:jc w:val="center"/>
              <w:rPr>
                <w:rFonts w:ascii="Times New Roman" w:eastAsia="Times New Roman" w:hAnsi="Times New Roman" w:cs="Times New Roman"/>
                <w:b/>
                <w:sz w:val="24"/>
                <w:szCs w:val="24"/>
              </w:rPr>
            </w:pPr>
          </w:p>
          <w:p w:rsidR="005C1784" w:rsidRDefault="00D1617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Conception et </w:t>
            </w:r>
            <w:proofErr w:type="spellStart"/>
            <w:r>
              <w:rPr>
                <w:rFonts w:ascii="Times New Roman" w:eastAsia="Times New Roman" w:hAnsi="Times New Roman" w:cs="Times New Roman"/>
                <w:b/>
                <w:sz w:val="24"/>
                <w:szCs w:val="24"/>
              </w:rPr>
              <w:t>Modélisation</w:t>
            </w:r>
            <w:proofErr w:type="spellEnd"/>
          </w:p>
          <w:p w:rsidR="005C1784" w:rsidRDefault="005C1784">
            <w:pPr>
              <w:jc w:val="center"/>
              <w:rPr>
                <w:rFonts w:ascii="Times New Roman" w:eastAsia="Times New Roman" w:hAnsi="Times New Roman" w:cs="Times New Roman"/>
                <w:sz w:val="24"/>
                <w:szCs w:val="24"/>
              </w:rPr>
            </w:pPr>
          </w:p>
        </w:tc>
        <w:tc>
          <w:tcPr>
            <w:tcW w:w="2549" w:type="dxa"/>
          </w:tcPr>
          <w:p w:rsidR="005C1784" w:rsidRDefault="005C1784">
            <w:pPr>
              <w:rPr>
                <w:rFonts w:ascii="Times New Roman" w:eastAsia="Times New Roman" w:hAnsi="Times New Roman" w:cs="Times New Roman"/>
                <w:sz w:val="24"/>
                <w:szCs w:val="24"/>
              </w:rPr>
            </w:pPr>
          </w:p>
          <w:p w:rsidR="005C1784" w:rsidRDefault="00D16174">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StarUML</w:t>
            </w:r>
            <w:proofErr w:type="spellEnd"/>
            <w:r>
              <w:rPr>
                <w:rFonts w:ascii="Times New Roman" w:eastAsia="Times New Roman" w:hAnsi="Times New Roman" w:cs="Times New Roman"/>
                <w:sz w:val="24"/>
                <w:szCs w:val="24"/>
              </w:rPr>
              <w:t>, Diagram.Net</w:t>
            </w:r>
          </w:p>
        </w:tc>
        <w:tc>
          <w:tcPr>
            <w:tcW w:w="3685" w:type="dxa"/>
          </w:tcPr>
          <w:p w:rsidR="005C1784" w:rsidRDefault="005C1784">
            <w:pPr>
              <w:rPr>
                <w:rFonts w:ascii="Times New Roman" w:eastAsia="Times New Roman" w:hAnsi="Times New Roman" w:cs="Times New Roman"/>
                <w:sz w:val="24"/>
                <w:szCs w:val="24"/>
              </w:rPr>
            </w:pPr>
          </w:p>
          <w:p w:rsidR="005C1784" w:rsidRDefault="00D16174">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Modélisation</w:t>
            </w:r>
            <w:proofErr w:type="spellEnd"/>
            <w:r>
              <w:rPr>
                <w:rFonts w:ascii="Times New Roman" w:eastAsia="Times New Roman" w:hAnsi="Times New Roman" w:cs="Times New Roman"/>
                <w:sz w:val="24"/>
                <w:szCs w:val="24"/>
              </w:rPr>
              <w:t xml:space="preserve"> UML</w:t>
            </w:r>
          </w:p>
          <w:p w:rsidR="005C1784" w:rsidRDefault="005C1784">
            <w:pPr>
              <w:rPr>
                <w:rFonts w:ascii="Times New Roman" w:eastAsia="Times New Roman" w:hAnsi="Times New Roman" w:cs="Times New Roman"/>
                <w:sz w:val="24"/>
                <w:szCs w:val="24"/>
              </w:rPr>
            </w:pPr>
          </w:p>
        </w:tc>
      </w:tr>
      <w:tr w:rsidR="005C1784" w:rsidRPr="00A27111">
        <w:trPr>
          <w:trHeight w:val="1190"/>
        </w:trPr>
        <w:tc>
          <w:tcPr>
            <w:tcW w:w="3116" w:type="dxa"/>
            <w:shd w:val="clear" w:color="auto" w:fill="BDD7EE"/>
          </w:tcPr>
          <w:p w:rsidR="005C1784" w:rsidRDefault="005C1784">
            <w:pPr>
              <w:jc w:val="center"/>
              <w:rPr>
                <w:rFonts w:ascii="Times New Roman" w:eastAsia="Times New Roman" w:hAnsi="Times New Roman" w:cs="Times New Roman"/>
                <w:b/>
                <w:sz w:val="24"/>
                <w:szCs w:val="24"/>
              </w:rPr>
            </w:pPr>
          </w:p>
          <w:p w:rsidR="005C1784" w:rsidRDefault="00D16174">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Gestion</w:t>
            </w:r>
            <w:proofErr w:type="spellEnd"/>
            <w:r>
              <w:rPr>
                <w:rFonts w:ascii="Times New Roman" w:eastAsia="Times New Roman" w:hAnsi="Times New Roman" w:cs="Times New Roman"/>
                <w:b/>
                <w:sz w:val="24"/>
                <w:szCs w:val="24"/>
              </w:rPr>
              <w:t xml:space="preserve"> de </w:t>
            </w:r>
            <w:proofErr w:type="spellStart"/>
            <w:r>
              <w:rPr>
                <w:rFonts w:ascii="Times New Roman" w:eastAsia="Times New Roman" w:hAnsi="Times New Roman" w:cs="Times New Roman"/>
                <w:b/>
                <w:sz w:val="24"/>
                <w:szCs w:val="24"/>
              </w:rPr>
              <w:t>projet</w:t>
            </w:r>
            <w:proofErr w:type="spellEnd"/>
          </w:p>
          <w:p w:rsidR="005C1784" w:rsidRDefault="005C1784">
            <w:pPr>
              <w:jc w:val="center"/>
              <w:rPr>
                <w:rFonts w:ascii="Times New Roman" w:eastAsia="Times New Roman" w:hAnsi="Times New Roman" w:cs="Times New Roman"/>
                <w:b/>
                <w:sz w:val="24"/>
                <w:szCs w:val="24"/>
              </w:rPr>
            </w:pPr>
          </w:p>
        </w:tc>
        <w:tc>
          <w:tcPr>
            <w:tcW w:w="2549" w:type="dxa"/>
          </w:tcPr>
          <w:p w:rsidR="005C1784" w:rsidRDefault="005C1784">
            <w:pPr>
              <w:rPr>
                <w:rFonts w:ascii="Times New Roman" w:eastAsia="Times New Roman" w:hAnsi="Times New Roman" w:cs="Times New Roman"/>
                <w:sz w:val="24"/>
                <w:szCs w:val="24"/>
              </w:rPr>
            </w:pPr>
          </w:p>
          <w:p w:rsidR="005C1784" w:rsidRDefault="00D16174">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Jira</w:t>
            </w:r>
            <w:proofErr w:type="spellEnd"/>
          </w:p>
          <w:p w:rsidR="005C1784" w:rsidRDefault="005C1784">
            <w:pPr>
              <w:rPr>
                <w:rFonts w:ascii="Times New Roman" w:eastAsia="Times New Roman" w:hAnsi="Times New Roman" w:cs="Times New Roman"/>
                <w:sz w:val="24"/>
                <w:szCs w:val="24"/>
              </w:rPr>
            </w:pPr>
          </w:p>
        </w:tc>
        <w:tc>
          <w:tcPr>
            <w:tcW w:w="3685" w:type="dxa"/>
          </w:tcPr>
          <w:p w:rsidR="005C1784" w:rsidRPr="00C05692" w:rsidRDefault="005C1784">
            <w:pPr>
              <w:rPr>
                <w:rFonts w:ascii="Times New Roman" w:eastAsia="Times New Roman" w:hAnsi="Times New Roman" w:cs="Times New Roman"/>
                <w:sz w:val="24"/>
                <w:szCs w:val="24"/>
                <w:lang w:val="fr-FR"/>
              </w:rPr>
            </w:pPr>
          </w:p>
          <w:p w:rsidR="005C1784" w:rsidRPr="00C05692" w:rsidRDefault="00D16174">
            <w:pPr>
              <w:rPr>
                <w:rFonts w:ascii="Times New Roman" w:eastAsia="Times New Roman" w:hAnsi="Times New Roman" w:cs="Times New Roman"/>
                <w:sz w:val="24"/>
                <w:szCs w:val="24"/>
                <w:lang w:val="fr-FR"/>
              </w:rPr>
            </w:pPr>
            <w:r w:rsidRPr="00C05692">
              <w:rPr>
                <w:rFonts w:ascii="Times New Roman" w:eastAsia="Times New Roman" w:hAnsi="Times New Roman" w:cs="Times New Roman"/>
                <w:sz w:val="24"/>
                <w:szCs w:val="24"/>
                <w:lang w:val="fr-FR"/>
              </w:rPr>
              <w:t>Planification et suivi des différentes phases du projet</w:t>
            </w:r>
          </w:p>
        </w:tc>
      </w:tr>
      <w:tr w:rsidR="005C1784">
        <w:tc>
          <w:tcPr>
            <w:tcW w:w="3116" w:type="dxa"/>
            <w:shd w:val="clear" w:color="auto" w:fill="BDD7EE"/>
          </w:tcPr>
          <w:p w:rsidR="005C1784" w:rsidRPr="00C05692" w:rsidRDefault="005C1784">
            <w:pPr>
              <w:jc w:val="center"/>
              <w:rPr>
                <w:rFonts w:ascii="Times New Roman" w:eastAsia="Times New Roman" w:hAnsi="Times New Roman" w:cs="Times New Roman"/>
                <w:b/>
                <w:sz w:val="24"/>
                <w:szCs w:val="24"/>
                <w:lang w:val="fr-FR"/>
              </w:rPr>
            </w:pPr>
          </w:p>
          <w:p w:rsidR="005C1784" w:rsidRDefault="00D16174">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Environnement</w:t>
            </w:r>
            <w:proofErr w:type="spellEnd"/>
          </w:p>
          <w:p w:rsidR="005C1784" w:rsidRDefault="005C1784">
            <w:pPr>
              <w:jc w:val="center"/>
              <w:rPr>
                <w:rFonts w:ascii="Times New Roman" w:eastAsia="Times New Roman" w:hAnsi="Times New Roman" w:cs="Times New Roman"/>
                <w:b/>
                <w:sz w:val="24"/>
                <w:szCs w:val="24"/>
              </w:rPr>
            </w:pPr>
          </w:p>
        </w:tc>
        <w:tc>
          <w:tcPr>
            <w:tcW w:w="2549" w:type="dxa"/>
          </w:tcPr>
          <w:p w:rsidR="005C1784" w:rsidRDefault="005C1784">
            <w:pPr>
              <w:rPr>
                <w:rFonts w:ascii="Times New Roman" w:eastAsia="Times New Roman" w:hAnsi="Times New Roman" w:cs="Times New Roman"/>
                <w:sz w:val="24"/>
                <w:szCs w:val="24"/>
              </w:rPr>
            </w:pPr>
          </w:p>
          <w:p w:rsidR="005C1784" w:rsidRDefault="00D16174">
            <w:pPr>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studio code</w:t>
            </w:r>
          </w:p>
          <w:p w:rsidR="005C1784" w:rsidRDefault="005C1784">
            <w:pPr>
              <w:rPr>
                <w:rFonts w:ascii="Times New Roman" w:eastAsia="Times New Roman" w:hAnsi="Times New Roman" w:cs="Times New Roman"/>
                <w:sz w:val="24"/>
                <w:szCs w:val="24"/>
              </w:rPr>
            </w:pPr>
          </w:p>
        </w:tc>
        <w:tc>
          <w:tcPr>
            <w:tcW w:w="3685" w:type="dxa"/>
          </w:tcPr>
          <w:p w:rsidR="005C1784" w:rsidRDefault="005C1784">
            <w:pPr>
              <w:rPr>
                <w:rFonts w:ascii="Times New Roman" w:eastAsia="Times New Roman" w:hAnsi="Times New Roman" w:cs="Times New Roman"/>
                <w:sz w:val="24"/>
                <w:szCs w:val="24"/>
              </w:rPr>
            </w:pPr>
          </w:p>
          <w:p w:rsidR="005C1784" w:rsidRDefault="00D16174">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Création</w:t>
            </w:r>
            <w:proofErr w:type="spellEnd"/>
            <w:r>
              <w:rPr>
                <w:rFonts w:ascii="Times New Roman" w:eastAsia="Times New Roman" w:hAnsi="Times New Roman" w:cs="Times New Roman"/>
                <w:sz w:val="24"/>
                <w:szCs w:val="24"/>
              </w:rPr>
              <w:t xml:space="preserve"> de code source</w:t>
            </w:r>
          </w:p>
        </w:tc>
      </w:tr>
      <w:tr w:rsidR="005C1784" w:rsidRPr="00A27111">
        <w:tc>
          <w:tcPr>
            <w:tcW w:w="3116" w:type="dxa"/>
            <w:shd w:val="clear" w:color="auto" w:fill="BDD7EE"/>
          </w:tcPr>
          <w:p w:rsidR="005C1784" w:rsidRDefault="005C1784">
            <w:pPr>
              <w:jc w:val="center"/>
              <w:rPr>
                <w:rFonts w:ascii="Times New Roman" w:eastAsia="Times New Roman" w:hAnsi="Times New Roman" w:cs="Times New Roman"/>
                <w:b/>
                <w:sz w:val="24"/>
                <w:szCs w:val="24"/>
              </w:rPr>
            </w:pPr>
          </w:p>
          <w:p w:rsidR="005C1784" w:rsidRDefault="00D16174">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Gestion</w:t>
            </w:r>
            <w:proofErr w:type="spellEnd"/>
            <w:r>
              <w:rPr>
                <w:rFonts w:ascii="Times New Roman" w:eastAsia="Times New Roman" w:hAnsi="Times New Roman" w:cs="Times New Roman"/>
                <w:b/>
                <w:sz w:val="24"/>
                <w:szCs w:val="24"/>
              </w:rPr>
              <w:t xml:space="preserve"> de code source</w:t>
            </w:r>
          </w:p>
        </w:tc>
        <w:tc>
          <w:tcPr>
            <w:tcW w:w="2549" w:type="dxa"/>
          </w:tcPr>
          <w:p w:rsidR="005C1784" w:rsidRDefault="005C1784">
            <w:pPr>
              <w:rPr>
                <w:rFonts w:ascii="Times New Roman" w:eastAsia="Times New Roman" w:hAnsi="Times New Roman" w:cs="Times New Roman"/>
                <w:sz w:val="24"/>
                <w:szCs w:val="24"/>
              </w:rPr>
            </w:pPr>
          </w:p>
          <w:p w:rsidR="005C1784" w:rsidRDefault="00D16174">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Git</w:t>
            </w:r>
            <w:proofErr w:type="spellEnd"/>
          </w:p>
          <w:p w:rsidR="005C1784" w:rsidRDefault="005C1784">
            <w:pPr>
              <w:rPr>
                <w:rFonts w:ascii="Times New Roman" w:eastAsia="Times New Roman" w:hAnsi="Times New Roman" w:cs="Times New Roman"/>
                <w:sz w:val="24"/>
                <w:szCs w:val="24"/>
              </w:rPr>
            </w:pPr>
          </w:p>
        </w:tc>
        <w:tc>
          <w:tcPr>
            <w:tcW w:w="3685" w:type="dxa"/>
          </w:tcPr>
          <w:p w:rsidR="005C1784" w:rsidRPr="00C05692" w:rsidRDefault="005C1784">
            <w:pPr>
              <w:rPr>
                <w:rFonts w:ascii="Times New Roman" w:eastAsia="Times New Roman" w:hAnsi="Times New Roman" w:cs="Times New Roman"/>
                <w:sz w:val="24"/>
                <w:szCs w:val="24"/>
                <w:lang w:val="fr-FR"/>
              </w:rPr>
            </w:pPr>
          </w:p>
          <w:p w:rsidR="005C1784" w:rsidRPr="00C05692" w:rsidRDefault="00D16174">
            <w:pPr>
              <w:rPr>
                <w:rFonts w:ascii="Times New Roman" w:eastAsia="Times New Roman" w:hAnsi="Times New Roman" w:cs="Times New Roman"/>
                <w:sz w:val="24"/>
                <w:szCs w:val="24"/>
                <w:lang w:val="fr-FR"/>
              </w:rPr>
            </w:pPr>
            <w:r w:rsidRPr="00C05692">
              <w:rPr>
                <w:rFonts w:ascii="Times New Roman" w:eastAsia="Times New Roman" w:hAnsi="Times New Roman" w:cs="Times New Roman"/>
                <w:sz w:val="24"/>
                <w:szCs w:val="24"/>
                <w:lang w:val="fr-FR"/>
              </w:rPr>
              <w:t>Hébergement du code source</w:t>
            </w:r>
          </w:p>
          <w:p w:rsidR="005C1784" w:rsidRPr="00C05692" w:rsidRDefault="00D16174">
            <w:pPr>
              <w:rPr>
                <w:rFonts w:ascii="Times New Roman" w:eastAsia="Times New Roman" w:hAnsi="Times New Roman" w:cs="Times New Roman"/>
                <w:sz w:val="24"/>
                <w:szCs w:val="24"/>
                <w:lang w:val="fr-FR"/>
              </w:rPr>
            </w:pPr>
            <w:r w:rsidRPr="00C05692">
              <w:rPr>
                <w:rFonts w:ascii="Times New Roman" w:eastAsia="Times New Roman" w:hAnsi="Times New Roman" w:cs="Times New Roman"/>
                <w:sz w:val="24"/>
                <w:szCs w:val="24"/>
                <w:lang w:val="fr-FR"/>
              </w:rPr>
              <w:t>Gestion des versions</w:t>
            </w:r>
          </w:p>
          <w:p w:rsidR="005C1784" w:rsidRPr="00C05692" w:rsidRDefault="005C1784">
            <w:pPr>
              <w:rPr>
                <w:rFonts w:ascii="Times New Roman" w:eastAsia="Times New Roman" w:hAnsi="Times New Roman" w:cs="Times New Roman"/>
                <w:sz w:val="24"/>
                <w:szCs w:val="24"/>
                <w:lang w:val="fr-FR"/>
              </w:rPr>
            </w:pPr>
          </w:p>
        </w:tc>
      </w:tr>
      <w:tr w:rsidR="005C1784">
        <w:tc>
          <w:tcPr>
            <w:tcW w:w="3116" w:type="dxa"/>
            <w:shd w:val="clear" w:color="auto" w:fill="BDD7EE"/>
          </w:tcPr>
          <w:p w:rsidR="005C1784" w:rsidRPr="00C05692" w:rsidRDefault="005C1784">
            <w:pPr>
              <w:jc w:val="center"/>
              <w:rPr>
                <w:rFonts w:ascii="Times New Roman" w:eastAsia="Times New Roman" w:hAnsi="Times New Roman" w:cs="Times New Roman"/>
                <w:b/>
                <w:sz w:val="24"/>
                <w:szCs w:val="24"/>
                <w:lang w:val="fr-FR"/>
              </w:rPr>
            </w:pPr>
          </w:p>
          <w:p w:rsidR="005C1784" w:rsidRDefault="00D1617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API</w:t>
            </w:r>
          </w:p>
          <w:p w:rsidR="005C1784" w:rsidRDefault="005C1784">
            <w:pPr>
              <w:jc w:val="center"/>
              <w:rPr>
                <w:rFonts w:ascii="Times New Roman" w:eastAsia="Times New Roman" w:hAnsi="Times New Roman" w:cs="Times New Roman"/>
                <w:b/>
                <w:sz w:val="24"/>
                <w:szCs w:val="24"/>
              </w:rPr>
            </w:pPr>
          </w:p>
        </w:tc>
        <w:tc>
          <w:tcPr>
            <w:tcW w:w="2549" w:type="dxa"/>
          </w:tcPr>
          <w:p w:rsidR="005C1784" w:rsidRDefault="005C1784">
            <w:pPr>
              <w:rPr>
                <w:rFonts w:ascii="Times New Roman" w:eastAsia="Times New Roman" w:hAnsi="Times New Roman" w:cs="Times New Roman"/>
                <w:sz w:val="24"/>
                <w:szCs w:val="24"/>
              </w:rPr>
            </w:pPr>
          </w:p>
          <w:p w:rsidR="005C1784" w:rsidRDefault="00D16174">
            <w:pPr>
              <w:rPr>
                <w:rFonts w:ascii="Times New Roman" w:eastAsia="Times New Roman" w:hAnsi="Times New Roman" w:cs="Times New Roman"/>
                <w:sz w:val="24"/>
                <w:szCs w:val="24"/>
              </w:rPr>
            </w:pPr>
            <w:r>
              <w:rPr>
                <w:rFonts w:ascii="Times New Roman" w:eastAsia="Times New Roman" w:hAnsi="Times New Roman" w:cs="Times New Roman"/>
                <w:sz w:val="24"/>
                <w:szCs w:val="24"/>
              </w:rPr>
              <w:t>Postman</w:t>
            </w:r>
          </w:p>
        </w:tc>
        <w:tc>
          <w:tcPr>
            <w:tcW w:w="3685" w:type="dxa"/>
          </w:tcPr>
          <w:p w:rsidR="005C1784" w:rsidRDefault="005C1784">
            <w:pPr>
              <w:rPr>
                <w:rFonts w:ascii="Times New Roman" w:eastAsia="Times New Roman" w:hAnsi="Times New Roman" w:cs="Times New Roman"/>
                <w:sz w:val="24"/>
                <w:szCs w:val="24"/>
              </w:rPr>
            </w:pPr>
          </w:p>
          <w:p w:rsidR="005C1784" w:rsidRDefault="00D16174">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 des API</w:t>
            </w:r>
          </w:p>
        </w:tc>
      </w:tr>
      <w:tr w:rsidR="005C1784">
        <w:tc>
          <w:tcPr>
            <w:tcW w:w="3116" w:type="dxa"/>
            <w:shd w:val="clear" w:color="auto" w:fill="BDD7EE"/>
          </w:tcPr>
          <w:p w:rsidR="005C1784" w:rsidRDefault="005C1784">
            <w:pPr>
              <w:jc w:val="center"/>
              <w:rPr>
                <w:rFonts w:ascii="Times New Roman" w:eastAsia="Times New Roman" w:hAnsi="Times New Roman" w:cs="Times New Roman"/>
                <w:b/>
                <w:sz w:val="24"/>
                <w:szCs w:val="24"/>
              </w:rPr>
            </w:pPr>
          </w:p>
          <w:p w:rsidR="005C1784" w:rsidRDefault="00D16174">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Langages</w:t>
            </w:r>
            <w:proofErr w:type="spellEnd"/>
            <w:r>
              <w:rPr>
                <w:rFonts w:ascii="Times New Roman" w:eastAsia="Times New Roman" w:hAnsi="Times New Roman" w:cs="Times New Roman"/>
                <w:b/>
                <w:sz w:val="24"/>
                <w:szCs w:val="24"/>
              </w:rPr>
              <w:t xml:space="preserve"> et Frameworks</w:t>
            </w:r>
          </w:p>
        </w:tc>
        <w:tc>
          <w:tcPr>
            <w:tcW w:w="2549" w:type="dxa"/>
          </w:tcPr>
          <w:p w:rsidR="005C1784" w:rsidRDefault="005C1784">
            <w:pPr>
              <w:rPr>
                <w:rFonts w:ascii="Times New Roman" w:eastAsia="Times New Roman" w:hAnsi="Times New Roman" w:cs="Times New Roman"/>
                <w:sz w:val="24"/>
                <w:szCs w:val="24"/>
              </w:rPr>
            </w:pPr>
          </w:p>
          <w:p w:rsidR="005C1784" w:rsidRDefault="00D1617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JS, HTML, CSS, React, </w:t>
            </w:r>
            <w:proofErr w:type="spellStart"/>
            <w:r>
              <w:rPr>
                <w:rFonts w:ascii="Times New Roman" w:eastAsia="Times New Roman" w:hAnsi="Times New Roman" w:cs="Times New Roman"/>
                <w:sz w:val="24"/>
                <w:szCs w:val="24"/>
              </w:rPr>
              <w:t>Django</w:t>
            </w:r>
            <w:proofErr w:type="spellEnd"/>
          </w:p>
          <w:p w:rsidR="005C1784" w:rsidRDefault="005C1784">
            <w:pPr>
              <w:rPr>
                <w:rFonts w:ascii="Times New Roman" w:eastAsia="Times New Roman" w:hAnsi="Times New Roman" w:cs="Times New Roman"/>
                <w:sz w:val="24"/>
                <w:szCs w:val="24"/>
              </w:rPr>
            </w:pPr>
          </w:p>
        </w:tc>
        <w:tc>
          <w:tcPr>
            <w:tcW w:w="3685" w:type="dxa"/>
          </w:tcPr>
          <w:p w:rsidR="005C1784" w:rsidRDefault="005C1784">
            <w:pPr>
              <w:rPr>
                <w:rFonts w:ascii="Times New Roman" w:eastAsia="Times New Roman" w:hAnsi="Times New Roman" w:cs="Times New Roman"/>
                <w:sz w:val="24"/>
                <w:szCs w:val="24"/>
              </w:rPr>
            </w:pPr>
          </w:p>
          <w:p w:rsidR="005C1784" w:rsidRDefault="00D1617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Backend, </w:t>
            </w:r>
            <w:proofErr w:type="spellStart"/>
            <w:r>
              <w:rPr>
                <w:rFonts w:ascii="Times New Roman" w:eastAsia="Times New Roman" w:hAnsi="Times New Roman" w:cs="Times New Roman"/>
                <w:sz w:val="24"/>
                <w:szCs w:val="24"/>
              </w:rPr>
              <w:t>FrontEnd</w:t>
            </w:r>
            <w:proofErr w:type="spellEnd"/>
          </w:p>
        </w:tc>
      </w:tr>
      <w:tr w:rsidR="005C1784">
        <w:tc>
          <w:tcPr>
            <w:tcW w:w="3116" w:type="dxa"/>
            <w:shd w:val="clear" w:color="auto" w:fill="BDD7EE"/>
          </w:tcPr>
          <w:p w:rsidR="005C1784" w:rsidRDefault="005C1784">
            <w:pPr>
              <w:jc w:val="center"/>
              <w:rPr>
                <w:rFonts w:ascii="Times New Roman" w:eastAsia="Times New Roman" w:hAnsi="Times New Roman" w:cs="Times New Roman"/>
                <w:b/>
                <w:sz w:val="24"/>
                <w:szCs w:val="24"/>
              </w:rPr>
            </w:pPr>
          </w:p>
          <w:p w:rsidR="005C1784" w:rsidRDefault="00D16174">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Librairies</w:t>
            </w:r>
            <w:proofErr w:type="spellEnd"/>
          </w:p>
          <w:p w:rsidR="005C1784" w:rsidRDefault="005C1784">
            <w:pPr>
              <w:jc w:val="center"/>
              <w:rPr>
                <w:rFonts w:ascii="Times New Roman" w:eastAsia="Times New Roman" w:hAnsi="Times New Roman" w:cs="Times New Roman"/>
                <w:b/>
                <w:sz w:val="24"/>
                <w:szCs w:val="24"/>
              </w:rPr>
            </w:pPr>
          </w:p>
        </w:tc>
        <w:tc>
          <w:tcPr>
            <w:tcW w:w="2549" w:type="dxa"/>
          </w:tcPr>
          <w:p w:rsidR="005C1784" w:rsidRDefault="005C1784">
            <w:pPr>
              <w:rPr>
                <w:rFonts w:ascii="Times New Roman" w:eastAsia="Times New Roman" w:hAnsi="Times New Roman" w:cs="Times New Roman"/>
                <w:sz w:val="24"/>
                <w:szCs w:val="24"/>
              </w:rPr>
            </w:pPr>
          </w:p>
          <w:p w:rsidR="005C1784" w:rsidRDefault="00D16174">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Vite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AntD</w:t>
            </w:r>
            <w:proofErr w:type="spellEnd"/>
            <w:r>
              <w:rPr>
                <w:rFonts w:ascii="Times New Roman" w:eastAsia="Times New Roman" w:hAnsi="Times New Roman" w:cs="Times New Roman"/>
                <w:sz w:val="24"/>
                <w:szCs w:val="24"/>
              </w:rPr>
              <w:t xml:space="preserve"> </w:t>
            </w:r>
          </w:p>
          <w:p w:rsidR="005C1784" w:rsidRDefault="005C1784">
            <w:pPr>
              <w:rPr>
                <w:rFonts w:ascii="Times New Roman" w:eastAsia="Times New Roman" w:hAnsi="Times New Roman" w:cs="Times New Roman"/>
                <w:sz w:val="24"/>
                <w:szCs w:val="24"/>
              </w:rPr>
            </w:pPr>
          </w:p>
        </w:tc>
        <w:tc>
          <w:tcPr>
            <w:tcW w:w="3685" w:type="dxa"/>
          </w:tcPr>
          <w:p w:rsidR="005C1784" w:rsidRDefault="005C1784">
            <w:pPr>
              <w:rPr>
                <w:rFonts w:ascii="Times New Roman" w:eastAsia="Times New Roman" w:hAnsi="Times New Roman" w:cs="Times New Roman"/>
                <w:sz w:val="24"/>
                <w:szCs w:val="24"/>
              </w:rPr>
            </w:pPr>
          </w:p>
          <w:p w:rsidR="005C1784" w:rsidRDefault="00D16174">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FrontEnd</w:t>
            </w:r>
            <w:proofErr w:type="spellEnd"/>
          </w:p>
        </w:tc>
      </w:tr>
      <w:tr w:rsidR="005C1784">
        <w:tc>
          <w:tcPr>
            <w:tcW w:w="3116" w:type="dxa"/>
            <w:shd w:val="clear" w:color="auto" w:fill="BDD7EE"/>
          </w:tcPr>
          <w:p w:rsidR="005C1784" w:rsidRDefault="005C1784">
            <w:pPr>
              <w:jc w:val="center"/>
              <w:rPr>
                <w:rFonts w:ascii="Times New Roman" w:eastAsia="Times New Roman" w:hAnsi="Times New Roman" w:cs="Times New Roman"/>
                <w:b/>
                <w:sz w:val="24"/>
                <w:szCs w:val="24"/>
              </w:rPr>
            </w:pPr>
          </w:p>
          <w:p w:rsidR="005C1784" w:rsidRDefault="00D1617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Communication</w:t>
            </w:r>
          </w:p>
          <w:p w:rsidR="005C1784" w:rsidRDefault="005C1784">
            <w:pPr>
              <w:jc w:val="center"/>
              <w:rPr>
                <w:rFonts w:ascii="Times New Roman" w:eastAsia="Times New Roman" w:hAnsi="Times New Roman" w:cs="Times New Roman"/>
                <w:b/>
                <w:sz w:val="24"/>
                <w:szCs w:val="24"/>
              </w:rPr>
            </w:pPr>
          </w:p>
        </w:tc>
        <w:tc>
          <w:tcPr>
            <w:tcW w:w="2549" w:type="dxa"/>
          </w:tcPr>
          <w:p w:rsidR="005C1784" w:rsidRDefault="005C1784">
            <w:pPr>
              <w:rPr>
                <w:rFonts w:ascii="Times New Roman" w:eastAsia="Times New Roman" w:hAnsi="Times New Roman" w:cs="Times New Roman"/>
                <w:sz w:val="24"/>
                <w:szCs w:val="24"/>
              </w:rPr>
            </w:pPr>
          </w:p>
          <w:p w:rsidR="005C1784" w:rsidRDefault="00D1617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Gmail </w:t>
            </w:r>
          </w:p>
          <w:p w:rsidR="005C1784" w:rsidRDefault="005C1784">
            <w:pPr>
              <w:rPr>
                <w:rFonts w:ascii="Times New Roman" w:eastAsia="Times New Roman" w:hAnsi="Times New Roman" w:cs="Times New Roman"/>
                <w:sz w:val="24"/>
                <w:szCs w:val="24"/>
              </w:rPr>
            </w:pPr>
          </w:p>
        </w:tc>
        <w:tc>
          <w:tcPr>
            <w:tcW w:w="3685" w:type="dxa"/>
          </w:tcPr>
          <w:p w:rsidR="005C1784" w:rsidRDefault="005C1784">
            <w:pPr>
              <w:rPr>
                <w:rFonts w:ascii="Times New Roman" w:eastAsia="Times New Roman" w:hAnsi="Times New Roman" w:cs="Times New Roman"/>
                <w:sz w:val="24"/>
                <w:szCs w:val="24"/>
              </w:rPr>
            </w:pPr>
          </w:p>
          <w:p w:rsidR="005C1784" w:rsidRDefault="00D1617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Coordination de </w:t>
            </w:r>
            <w:proofErr w:type="spellStart"/>
            <w:r>
              <w:rPr>
                <w:rFonts w:ascii="Times New Roman" w:eastAsia="Times New Roman" w:hAnsi="Times New Roman" w:cs="Times New Roman"/>
                <w:sz w:val="24"/>
                <w:szCs w:val="24"/>
              </w:rPr>
              <w:t>l'équipe</w:t>
            </w:r>
            <w:proofErr w:type="spellEnd"/>
          </w:p>
        </w:tc>
      </w:tr>
      <w:tr w:rsidR="005C1784">
        <w:tc>
          <w:tcPr>
            <w:tcW w:w="3116" w:type="dxa"/>
            <w:shd w:val="clear" w:color="auto" w:fill="BDD7EE"/>
          </w:tcPr>
          <w:p w:rsidR="005C1784" w:rsidRDefault="005C1784">
            <w:pPr>
              <w:jc w:val="center"/>
              <w:rPr>
                <w:rFonts w:ascii="Times New Roman" w:eastAsia="Times New Roman" w:hAnsi="Times New Roman" w:cs="Times New Roman"/>
                <w:b/>
                <w:sz w:val="24"/>
                <w:szCs w:val="24"/>
              </w:rPr>
            </w:pPr>
          </w:p>
          <w:p w:rsidR="005C1784" w:rsidRDefault="00D1617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Base de </w:t>
            </w:r>
            <w:proofErr w:type="spellStart"/>
            <w:r>
              <w:rPr>
                <w:rFonts w:ascii="Times New Roman" w:eastAsia="Times New Roman" w:hAnsi="Times New Roman" w:cs="Times New Roman"/>
                <w:b/>
                <w:sz w:val="24"/>
                <w:szCs w:val="24"/>
              </w:rPr>
              <w:t>données</w:t>
            </w:r>
            <w:proofErr w:type="spellEnd"/>
          </w:p>
          <w:p w:rsidR="005C1784" w:rsidRDefault="005C1784">
            <w:pPr>
              <w:jc w:val="center"/>
              <w:rPr>
                <w:rFonts w:ascii="Times New Roman" w:eastAsia="Times New Roman" w:hAnsi="Times New Roman" w:cs="Times New Roman"/>
                <w:b/>
                <w:sz w:val="24"/>
                <w:szCs w:val="24"/>
              </w:rPr>
            </w:pPr>
          </w:p>
        </w:tc>
        <w:tc>
          <w:tcPr>
            <w:tcW w:w="2549" w:type="dxa"/>
          </w:tcPr>
          <w:p w:rsidR="005C1784" w:rsidRDefault="005C1784">
            <w:pPr>
              <w:rPr>
                <w:rFonts w:ascii="Times New Roman" w:eastAsia="Times New Roman" w:hAnsi="Times New Roman" w:cs="Times New Roman"/>
                <w:sz w:val="24"/>
                <w:szCs w:val="24"/>
              </w:rPr>
            </w:pPr>
          </w:p>
          <w:p w:rsidR="005C1784" w:rsidRDefault="00D16174">
            <w:pPr>
              <w:rPr>
                <w:rFonts w:ascii="Times New Roman" w:eastAsia="Times New Roman" w:hAnsi="Times New Roman" w:cs="Times New Roman"/>
                <w:sz w:val="24"/>
                <w:szCs w:val="24"/>
              </w:rPr>
            </w:pPr>
            <w:r>
              <w:rPr>
                <w:rFonts w:ascii="Times New Roman" w:eastAsia="Times New Roman" w:hAnsi="Times New Roman" w:cs="Times New Roman"/>
                <w:sz w:val="24"/>
                <w:szCs w:val="24"/>
              </w:rPr>
              <w:t>ORACLE</w:t>
            </w:r>
          </w:p>
        </w:tc>
        <w:tc>
          <w:tcPr>
            <w:tcW w:w="3685" w:type="dxa"/>
          </w:tcPr>
          <w:p w:rsidR="005C1784" w:rsidRDefault="005C1784">
            <w:pPr>
              <w:rPr>
                <w:rFonts w:ascii="Times New Roman" w:eastAsia="Times New Roman" w:hAnsi="Times New Roman" w:cs="Times New Roman"/>
                <w:sz w:val="24"/>
                <w:szCs w:val="24"/>
              </w:rPr>
            </w:pPr>
          </w:p>
          <w:p w:rsidR="005C1784" w:rsidRDefault="00D16174">
            <w:pPr>
              <w:keepNex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Stockage</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données</w:t>
            </w:r>
            <w:proofErr w:type="spellEnd"/>
          </w:p>
        </w:tc>
      </w:tr>
    </w:tbl>
    <w:p w:rsidR="005C1784" w:rsidRDefault="005C1784">
      <w:pPr>
        <w:spacing w:after="200" w:line="240" w:lineRule="auto"/>
        <w:rPr>
          <w:rFonts w:ascii="Times New Roman" w:eastAsia="Times New Roman" w:hAnsi="Times New Roman" w:cs="Times New Roman"/>
          <w:sz w:val="24"/>
          <w:szCs w:val="24"/>
        </w:rPr>
      </w:pPr>
      <w:bookmarkStart w:id="2" w:name="_heading=h.wbnhst6317jf" w:colFirst="0" w:colLast="0"/>
      <w:bookmarkStart w:id="3" w:name="_heading=h.k0ynqt2tywf3" w:colFirst="0" w:colLast="0"/>
      <w:bookmarkStart w:id="4" w:name="_heading=h.i28e2s2l3dr7" w:colFirst="0" w:colLast="0"/>
      <w:bookmarkEnd w:id="2"/>
      <w:bookmarkEnd w:id="3"/>
      <w:bookmarkEnd w:id="4"/>
    </w:p>
    <w:p w:rsidR="005C1784" w:rsidRPr="00C05692" w:rsidRDefault="00D16174" w:rsidP="001845EB">
      <w:pPr>
        <w:pStyle w:val="Heading7"/>
        <w:rPr>
          <w:rFonts w:eastAsia="Times New Roman"/>
          <w:lang w:val="fr-FR"/>
        </w:rPr>
      </w:pPr>
      <w:bookmarkStart w:id="5" w:name="_heading=h.32xa6cqky1a6" w:colFirst="0" w:colLast="0"/>
      <w:bookmarkEnd w:id="5"/>
      <w:r w:rsidRPr="00C05692">
        <w:rPr>
          <w:rFonts w:eastAsia="Times New Roman"/>
          <w:lang w:val="fr-FR"/>
        </w:rPr>
        <w:t xml:space="preserve">Le tableau suivant compare notre solution aux plateformes LMS standards telles que </w:t>
      </w:r>
      <w:proofErr w:type="spellStart"/>
      <w:r w:rsidRPr="00C05692">
        <w:rPr>
          <w:rFonts w:eastAsia="Times New Roman"/>
          <w:lang w:val="fr-FR"/>
        </w:rPr>
        <w:t>Moodle</w:t>
      </w:r>
      <w:proofErr w:type="spellEnd"/>
      <w:r w:rsidRPr="00C05692">
        <w:rPr>
          <w:rFonts w:eastAsia="Times New Roman"/>
          <w:lang w:val="fr-FR"/>
        </w:rPr>
        <w:t xml:space="preserve"> et Google </w:t>
      </w:r>
      <w:proofErr w:type="spellStart"/>
      <w:r w:rsidRPr="00C05692">
        <w:rPr>
          <w:rFonts w:eastAsia="Times New Roman"/>
          <w:lang w:val="fr-FR"/>
        </w:rPr>
        <w:t>Classroom</w:t>
      </w:r>
      <w:proofErr w:type="spellEnd"/>
      <w:r w:rsidRPr="00C05692">
        <w:rPr>
          <w:rFonts w:eastAsia="Times New Roman"/>
          <w:lang w:val="fr-FR"/>
        </w:rPr>
        <w:t xml:space="preserve"> selon des critères clés:</w:t>
      </w:r>
    </w:p>
    <w:p w:rsidR="005C1784" w:rsidRPr="00C05692" w:rsidRDefault="005C1784">
      <w:pPr>
        <w:spacing w:after="200" w:line="240" w:lineRule="auto"/>
        <w:rPr>
          <w:rFonts w:ascii="Times New Roman" w:eastAsia="Times New Roman" w:hAnsi="Times New Roman" w:cs="Times New Roman"/>
          <w:sz w:val="24"/>
          <w:szCs w:val="24"/>
          <w:lang w:val="fr-FR"/>
        </w:rPr>
      </w:pPr>
    </w:p>
    <w:tbl>
      <w:tblPr>
        <w:tblStyle w:val="a0"/>
        <w:tblW w:w="8895" w:type="dxa"/>
        <w:tblBorders>
          <w:top w:val="nil"/>
          <w:left w:val="nil"/>
          <w:bottom w:val="nil"/>
          <w:right w:val="nil"/>
          <w:insideH w:val="nil"/>
          <w:insideV w:val="nil"/>
        </w:tblBorders>
        <w:tblLayout w:type="fixed"/>
        <w:tblLook w:val="0600" w:firstRow="0" w:lastRow="0" w:firstColumn="0" w:lastColumn="0" w:noHBand="1" w:noVBand="1"/>
      </w:tblPr>
      <w:tblGrid>
        <w:gridCol w:w="1530"/>
        <w:gridCol w:w="2355"/>
        <w:gridCol w:w="2460"/>
        <w:gridCol w:w="2550"/>
      </w:tblGrid>
      <w:tr w:rsidR="005C1784" w:rsidRPr="001845EB">
        <w:trPr>
          <w:trHeight w:val="330"/>
        </w:trPr>
        <w:tc>
          <w:tcPr>
            <w:tcW w:w="1530" w:type="dxa"/>
            <w:tcBorders>
              <w:top w:val="single" w:sz="6" w:space="0" w:color="000000"/>
              <w:left w:val="single" w:sz="6" w:space="0" w:color="000000"/>
              <w:bottom w:val="single" w:sz="6" w:space="0" w:color="000000"/>
              <w:right w:val="single" w:sz="6" w:space="0" w:color="000000"/>
            </w:tcBorders>
            <w:shd w:val="clear" w:color="auto" w:fill="CFE2F3"/>
            <w:tcMar>
              <w:top w:w="20" w:type="dxa"/>
              <w:left w:w="0" w:type="dxa"/>
              <w:bottom w:w="20" w:type="dxa"/>
              <w:right w:w="20" w:type="dxa"/>
            </w:tcMar>
          </w:tcPr>
          <w:p w:rsidR="005C1784" w:rsidRPr="001845EB" w:rsidRDefault="00D16174">
            <w:pPr>
              <w:spacing w:before="240" w:after="240" w:line="240" w:lineRule="auto"/>
              <w:jc w:val="center"/>
              <w:rPr>
                <w:rFonts w:ascii="Times New Roman" w:hAnsi="Times New Roman" w:cs="Times New Roman"/>
                <w:b/>
                <w:sz w:val="24"/>
                <w:szCs w:val="24"/>
              </w:rPr>
            </w:pPr>
            <w:proofErr w:type="spellStart"/>
            <w:r w:rsidRPr="001845EB">
              <w:rPr>
                <w:rFonts w:ascii="Times New Roman" w:hAnsi="Times New Roman" w:cs="Times New Roman"/>
                <w:b/>
                <w:sz w:val="24"/>
                <w:szCs w:val="24"/>
              </w:rPr>
              <w:t>Critère</w:t>
            </w:r>
            <w:proofErr w:type="spellEnd"/>
          </w:p>
        </w:tc>
        <w:tc>
          <w:tcPr>
            <w:tcW w:w="2355" w:type="dxa"/>
            <w:tcBorders>
              <w:top w:val="single" w:sz="6" w:space="0" w:color="000000"/>
              <w:left w:val="nil"/>
              <w:bottom w:val="single" w:sz="6" w:space="0" w:color="000000"/>
              <w:right w:val="single" w:sz="6" w:space="0" w:color="000000"/>
            </w:tcBorders>
            <w:shd w:val="clear" w:color="auto" w:fill="CFE2F3"/>
            <w:tcMar>
              <w:top w:w="20" w:type="dxa"/>
              <w:left w:w="20" w:type="dxa"/>
              <w:bottom w:w="20" w:type="dxa"/>
              <w:right w:w="20" w:type="dxa"/>
            </w:tcMar>
          </w:tcPr>
          <w:p w:rsidR="005C1784" w:rsidRPr="001845EB" w:rsidRDefault="00D16174">
            <w:pPr>
              <w:spacing w:before="240" w:after="240" w:line="240" w:lineRule="auto"/>
              <w:jc w:val="center"/>
              <w:rPr>
                <w:rFonts w:ascii="Times New Roman" w:hAnsi="Times New Roman" w:cs="Times New Roman"/>
                <w:b/>
                <w:sz w:val="24"/>
                <w:szCs w:val="24"/>
              </w:rPr>
            </w:pPr>
            <w:proofErr w:type="spellStart"/>
            <w:r w:rsidRPr="001845EB">
              <w:rPr>
                <w:rFonts w:ascii="Times New Roman" w:hAnsi="Times New Roman" w:cs="Times New Roman"/>
                <w:b/>
                <w:sz w:val="24"/>
                <w:szCs w:val="24"/>
              </w:rPr>
              <w:t>LekòlLakay</w:t>
            </w:r>
            <w:proofErr w:type="spellEnd"/>
          </w:p>
        </w:tc>
        <w:tc>
          <w:tcPr>
            <w:tcW w:w="2460" w:type="dxa"/>
            <w:tcBorders>
              <w:top w:val="single" w:sz="6" w:space="0" w:color="000000"/>
              <w:left w:val="nil"/>
              <w:bottom w:val="single" w:sz="6" w:space="0" w:color="000000"/>
              <w:right w:val="single" w:sz="6" w:space="0" w:color="000000"/>
            </w:tcBorders>
            <w:shd w:val="clear" w:color="auto" w:fill="CFE2F3"/>
            <w:tcMar>
              <w:top w:w="20" w:type="dxa"/>
              <w:left w:w="20" w:type="dxa"/>
              <w:bottom w:w="20" w:type="dxa"/>
              <w:right w:w="20" w:type="dxa"/>
            </w:tcMar>
          </w:tcPr>
          <w:p w:rsidR="005C1784" w:rsidRPr="001845EB" w:rsidRDefault="00D16174">
            <w:pPr>
              <w:spacing w:before="240" w:after="240" w:line="240" w:lineRule="auto"/>
              <w:jc w:val="center"/>
              <w:rPr>
                <w:rFonts w:ascii="Times New Roman" w:hAnsi="Times New Roman" w:cs="Times New Roman"/>
                <w:b/>
                <w:sz w:val="24"/>
                <w:szCs w:val="24"/>
              </w:rPr>
            </w:pPr>
            <w:r w:rsidRPr="001845EB">
              <w:rPr>
                <w:rFonts w:ascii="Times New Roman" w:hAnsi="Times New Roman" w:cs="Times New Roman"/>
                <w:b/>
                <w:sz w:val="24"/>
                <w:szCs w:val="24"/>
              </w:rPr>
              <w:t>Moodle (Open Source)</w:t>
            </w:r>
          </w:p>
        </w:tc>
        <w:tc>
          <w:tcPr>
            <w:tcW w:w="2550" w:type="dxa"/>
            <w:tcBorders>
              <w:top w:val="single" w:sz="6" w:space="0" w:color="000000"/>
              <w:left w:val="nil"/>
              <w:bottom w:val="single" w:sz="6" w:space="0" w:color="000000"/>
              <w:right w:val="single" w:sz="6" w:space="0" w:color="000000"/>
            </w:tcBorders>
            <w:shd w:val="clear" w:color="auto" w:fill="CFE2F3"/>
            <w:tcMar>
              <w:top w:w="20" w:type="dxa"/>
              <w:left w:w="20" w:type="dxa"/>
              <w:bottom w:w="20" w:type="dxa"/>
              <w:right w:w="20" w:type="dxa"/>
            </w:tcMar>
          </w:tcPr>
          <w:p w:rsidR="005C1784" w:rsidRPr="001845EB" w:rsidRDefault="00D16174">
            <w:pPr>
              <w:spacing w:before="240" w:after="240" w:line="240" w:lineRule="auto"/>
              <w:jc w:val="center"/>
              <w:rPr>
                <w:rFonts w:ascii="Times New Roman" w:hAnsi="Times New Roman" w:cs="Times New Roman"/>
                <w:b/>
                <w:sz w:val="24"/>
                <w:szCs w:val="24"/>
              </w:rPr>
            </w:pPr>
            <w:r w:rsidRPr="001845EB">
              <w:rPr>
                <w:rFonts w:ascii="Times New Roman" w:hAnsi="Times New Roman" w:cs="Times New Roman"/>
                <w:b/>
                <w:sz w:val="24"/>
                <w:szCs w:val="24"/>
              </w:rPr>
              <w:t>Google Classroom</w:t>
            </w:r>
          </w:p>
        </w:tc>
      </w:tr>
      <w:tr w:rsidR="005C1784" w:rsidRPr="001845EB">
        <w:trPr>
          <w:trHeight w:val="615"/>
        </w:trPr>
        <w:tc>
          <w:tcPr>
            <w:tcW w:w="1530" w:type="dxa"/>
            <w:tcBorders>
              <w:top w:val="nil"/>
              <w:left w:val="single" w:sz="6" w:space="0" w:color="000000"/>
              <w:bottom w:val="single" w:sz="6" w:space="0" w:color="000000"/>
              <w:right w:val="single" w:sz="6" w:space="0" w:color="000000"/>
            </w:tcBorders>
            <w:shd w:val="clear" w:color="auto" w:fill="CFE2F3"/>
            <w:tcMar>
              <w:top w:w="20" w:type="dxa"/>
              <w:left w:w="0" w:type="dxa"/>
              <w:bottom w:w="20" w:type="dxa"/>
              <w:right w:w="20" w:type="dxa"/>
            </w:tcMar>
          </w:tcPr>
          <w:p w:rsidR="005C1784" w:rsidRPr="001845EB" w:rsidRDefault="00D16174">
            <w:pPr>
              <w:spacing w:before="240" w:after="240" w:line="240" w:lineRule="auto"/>
              <w:jc w:val="center"/>
              <w:rPr>
                <w:rFonts w:ascii="Times New Roman" w:hAnsi="Times New Roman" w:cs="Times New Roman"/>
                <w:b/>
                <w:sz w:val="24"/>
                <w:szCs w:val="24"/>
              </w:rPr>
            </w:pPr>
            <w:r w:rsidRPr="001845EB">
              <w:rPr>
                <w:rFonts w:ascii="Times New Roman" w:hAnsi="Times New Roman" w:cs="Times New Roman"/>
                <w:b/>
                <w:sz w:val="24"/>
                <w:szCs w:val="24"/>
              </w:rPr>
              <w:t xml:space="preserve">Public </w:t>
            </w:r>
            <w:proofErr w:type="spellStart"/>
            <w:r w:rsidRPr="001845EB">
              <w:rPr>
                <w:rFonts w:ascii="Times New Roman" w:hAnsi="Times New Roman" w:cs="Times New Roman"/>
                <w:b/>
                <w:sz w:val="24"/>
                <w:szCs w:val="24"/>
              </w:rPr>
              <w:t>Cible</w:t>
            </w:r>
            <w:proofErr w:type="spellEnd"/>
          </w:p>
        </w:tc>
        <w:tc>
          <w:tcPr>
            <w:tcW w:w="2355" w:type="dxa"/>
            <w:tcBorders>
              <w:top w:val="nil"/>
              <w:left w:val="nil"/>
              <w:bottom w:val="single" w:sz="6" w:space="0" w:color="000000"/>
              <w:right w:val="single" w:sz="6" w:space="0" w:color="000000"/>
            </w:tcBorders>
            <w:tcMar>
              <w:top w:w="20" w:type="dxa"/>
              <w:left w:w="20" w:type="dxa"/>
              <w:bottom w:w="20" w:type="dxa"/>
              <w:right w:w="20" w:type="dxa"/>
            </w:tcMar>
          </w:tcPr>
          <w:p w:rsidR="005C1784" w:rsidRPr="001845EB" w:rsidRDefault="00D16174">
            <w:pPr>
              <w:spacing w:before="240" w:after="240" w:line="240" w:lineRule="auto"/>
              <w:jc w:val="center"/>
              <w:rPr>
                <w:rFonts w:ascii="Times New Roman" w:hAnsi="Times New Roman" w:cs="Times New Roman"/>
                <w:sz w:val="24"/>
                <w:szCs w:val="24"/>
              </w:rPr>
            </w:pPr>
            <w:proofErr w:type="spellStart"/>
            <w:r w:rsidRPr="001845EB">
              <w:rPr>
                <w:rFonts w:ascii="Times New Roman" w:hAnsi="Times New Roman" w:cs="Times New Roman"/>
                <w:sz w:val="24"/>
                <w:szCs w:val="24"/>
              </w:rPr>
              <w:t>Établissements</w:t>
            </w:r>
            <w:proofErr w:type="spellEnd"/>
            <w:r w:rsidRPr="001845EB">
              <w:rPr>
                <w:rFonts w:ascii="Times New Roman" w:hAnsi="Times New Roman" w:cs="Times New Roman"/>
                <w:sz w:val="24"/>
                <w:szCs w:val="24"/>
              </w:rPr>
              <w:t xml:space="preserve"> </w:t>
            </w:r>
            <w:proofErr w:type="spellStart"/>
            <w:r w:rsidRPr="001845EB">
              <w:rPr>
                <w:rFonts w:ascii="Times New Roman" w:hAnsi="Times New Roman" w:cs="Times New Roman"/>
                <w:sz w:val="24"/>
                <w:szCs w:val="24"/>
              </w:rPr>
              <w:t>scolaires</w:t>
            </w:r>
            <w:proofErr w:type="spellEnd"/>
            <w:r w:rsidRPr="001845EB">
              <w:rPr>
                <w:rFonts w:ascii="Times New Roman" w:hAnsi="Times New Roman" w:cs="Times New Roman"/>
                <w:sz w:val="24"/>
                <w:szCs w:val="24"/>
              </w:rPr>
              <w:t xml:space="preserve"> </w:t>
            </w:r>
            <w:proofErr w:type="spellStart"/>
            <w:r w:rsidRPr="001845EB">
              <w:rPr>
                <w:rFonts w:ascii="Times New Roman" w:hAnsi="Times New Roman" w:cs="Times New Roman"/>
                <w:sz w:val="24"/>
                <w:szCs w:val="24"/>
              </w:rPr>
              <w:t>haïtiens</w:t>
            </w:r>
            <w:proofErr w:type="spellEnd"/>
          </w:p>
        </w:tc>
        <w:tc>
          <w:tcPr>
            <w:tcW w:w="2460" w:type="dxa"/>
            <w:tcBorders>
              <w:top w:val="nil"/>
              <w:left w:val="nil"/>
              <w:bottom w:val="single" w:sz="6" w:space="0" w:color="000000"/>
              <w:right w:val="single" w:sz="6" w:space="0" w:color="000000"/>
            </w:tcBorders>
            <w:tcMar>
              <w:top w:w="20" w:type="dxa"/>
              <w:left w:w="20" w:type="dxa"/>
              <w:bottom w:w="20" w:type="dxa"/>
              <w:right w:w="20" w:type="dxa"/>
            </w:tcMar>
          </w:tcPr>
          <w:p w:rsidR="005C1784" w:rsidRPr="001845EB" w:rsidRDefault="00D16174">
            <w:pPr>
              <w:spacing w:before="240" w:after="240" w:line="240" w:lineRule="auto"/>
              <w:jc w:val="center"/>
              <w:rPr>
                <w:rFonts w:ascii="Times New Roman" w:hAnsi="Times New Roman" w:cs="Times New Roman"/>
                <w:sz w:val="24"/>
                <w:szCs w:val="24"/>
              </w:rPr>
            </w:pPr>
            <w:proofErr w:type="spellStart"/>
            <w:r w:rsidRPr="001845EB">
              <w:rPr>
                <w:rFonts w:ascii="Times New Roman" w:hAnsi="Times New Roman" w:cs="Times New Roman"/>
                <w:sz w:val="24"/>
                <w:szCs w:val="24"/>
              </w:rPr>
              <w:t>Universités</w:t>
            </w:r>
            <w:proofErr w:type="spellEnd"/>
            <w:r w:rsidRPr="001845EB">
              <w:rPr>
                <w:rFonts w:ascii="Times New Roman" w:hAnsi="Times New Roman" w:cs="Times New Roman"/>
                <w:sz w:val="24"/>
                <w:szCs w:val="24"/>
              </w:rPr>
              <w:t>/</w:t>
            </w:r>
            <w:proofErr w:type="spellStart"/>
            <w:r w:rsidRPr="001845EB">
              <w:rPr>
                <w:rFonts w:ascii="Times New Roman" w:hAnsi="Times New Roman" w:cs="Times New Roman"/>
                <w:sz w:val="24"/>
                <w:szCs w:val="24"/>
              </w:rPr>
              <w:t>Lycées</w:t>
            </w:r>
            <w:proofErr w:type="spellEnd"/>
            <w:r w:rsidRPr="001845EB">
              <w:rPr>
                <w:rFonts w:ascii="Times New Roman" w:hAnsi="Times New Roman" w:cs="Times New Roman"/>
                <w:sz w:val="24"/>
                <w:szCs w:val="24"/>
              </w:rPr>
              <w:t xml:space="preserve"> </w:t>
            </w:r>
            <w:proofErr w:type="spellStart"/>
            <w:r w:rsidRPr="001845EB">
              <w:rPr>
                <w:rFonts w:ascii="Times New Roman" w:hAnsi="Times New Roman" w:cs="Times New Roman"/>
                <w:sz w:val="24"/>
                <w:szCs w:val="24"/>
              </w:rPr>
              <w:t>mondiales</w:t>
            </w:r>
            <w:proofErr w:type="spellEnd"/>
          </w:p>
        </w:tc>
        <w:tc>
          <w:tcPr>
            <w:tcW w:w="2550" w:type="dxa"/>
            <w:tcBorders>
              <w:top w:val="nil"/>
              <w:left w:val="nil"/>
              <w:bottom w:val="single" w:sz="6" w:space="0" w:color="000000"/>
              <w:right w:val="single" w:sz="6" w:space="0" w:color="000000"/>
            </w:tcBorders>
            <w:tcMar>
              <w:top w:w="20" w:type="dxa"/>
              <w:left w:w="20" w:type="dxa"/>
              <w:bottom w:w="20" w:type="dxa"/>
              <w:right w:w="20" w:type="dxa"/>
            </w:tcMar>
          </w:tcPr>
          <w:p w:rsidR="005C1784" w:rsidRPr="001845EB" w:rsidRDefault="00D16174">
            <w:pPr>
              <w:spacing w:before="240" w:after="240" w:line="240" w:lineRule="auto"/>
              <w:jc w:val="center"/>
              <w:rPr>
                <w:rFonts w:ascii="Times New Roman" w:hAnsi="Times New Roman" w:cs="Times New Roman"/>
                <w:sz w:val="24"/>
                <w:szCs w:val="24"/>
              </w:rPr>
            </w:pPr>
            <w:proofErr w:type="spellStart"/>
            <w:r w:rsidRPr="001845EB">
              <w:rPr>
                <w:rFonts w:ascii="Times New Roman" w:hAnsi="Times New Roman" w:cs="Times New Roman"/>
                <w:sz w:val="24"/>
                <w:szCs w:val="24"/>
              </w:rPr>
              <w:t>Universités</w:t>
            </w:r>
            <w:proofErr w:type="spellEnd"/>
            <w:r w:rsidRPr="001845EB">
              <w:rPr>
                <w:rFonts w:ascii="Times New Roman" w:hAnsi="Times New Roman" w:cs="Times New Roman"/>
                <w:sz w:val="24"/>
                <w:szCs w:val="24"/>
              </w:rPr>
              <w:t>/</w:t>
            </w:r>
            <w:proofErr w:type="spellStart"/>
            <w:r w:rsidRPr="001845EB">
              <w:rPr>
                <w:rFonts w:ascii="Times New Roman" w:hAnsi="Times New Roman" w:cs="Times New Roman"/>
                <w:sz w:val="24"/>
                <w:szCs w:val="24"/>
              </w:rPr>
              <w:t>Lycées</w:t>
            </w:r>
            <w:proofErr w:type="spellEnd"/>
            <w:r w:rsidRPr="001845EB">
              <w:rPr>
                <w:rFonts w:ascii="Times New Roman" w:hAnsi="Times New Roman" w:cs="Times New Roman"/>
                <w:sz w:val="24"/>
                <w:szCs w:val="24"/>
              </w:rPr>
              <w:t xml:space="preserve"> </w:t>
            </w:r>
            <w:proofErr w:type="spellStart"/>
            <w:r w:rsidRPr="001845EB">
              <w:rPr>
                <w:rFonts w:ascii="Times New Roman" w:hAnsi="Times New Roman" w:cs="Times New Roman"/>
                <w:sz w:val="24"/>
                <w:szCs w:val="24"/>
              </w:rPr>
              <w:t>mondiales</w:t>
            </w:r>
            <w:proofErr w:type="spellEnd"/>
          </w:p>
        </w:tc>
      </w:tr>
      <w:tr w:rsidR="005C1784" w:rsidRPr="001845EB">
        <w:trPr>
          <w:trHeight w:val="615"/>
        </w:trPr>
        <w:tc>
          <w:tcPr>
            <w:tcW w:w="1530" w:type="dxa"/>
            <w:tcBorders>
              <w:top w:val="nil"/>
              <w:left w:val="single" w:sz="6" w:space="0" w:color="000000"/>
              <w:bottom w:val="single" w:sz="6" w:space="0" w:color="000000"/>
              <w:right w:val="single" w:sz="6" w:space="0" w:color="000000"/>
            </w:tcBorders>
            <w:shd w:val="clear" w:color="auto" w:fill="CFE2F3"/>
            <w:tcMar>
              <w:top w:w="20" w:type="dxa"/>
              <w:left w:w="0" w:type="dxa"/>
              <w:bottom w:w="20" w:type="dxa"/>
              <w:right w:w="20" w:type="dxa"/>
            </w:tcMar>
          </w:tcPr>
          <w:p w:rsidR="005C1784" w:rsidRPr="001845EB" w:rsidRDefault="00D16174">
            <w:pPr>
              <w:spacing w:before="240" w:after="240" w:line="240" w:lineRule="auto"/>
              <w:jc w:val="center"/>
              <w:rPr>
                <w:rFonts w:ascii="Times New Roman" w:hAnsi="Times New Roman" w:cs="Times New Roman"/>
                <w:b/>
                <w:sz w:val="24"/>
                <w:szCs w:val="24"/>
              </w:rPr>
            </w:pPr>
            <w:r w:rsidRPr="001845EB">
              <w:rPr>
                <w:rFonts w:ascii="Times New Roman" w:hAnsi="Times New Roman" w:cs="Times New Roman"/>
                <w:b/>
                <w:sz w:val="24"/>
                <w:szCs w:val="24"/>
              </w:rPr>
              <w:t>Adaptation Locale</w:t>
            </w:r>
          </w:p>
        </w:tc>
        <w:tc>
          <w:tcPr>
            <w:tcW w:w="2355" w:type="dxa"/>
            <w:tcBorders>
              <w:top w:val="nil"/>
              <w:left w:val="nil"/>
              <w:bottom w:val="single" w:sz="6" w:space="0" w:color="000000"/>
              <w:right w:val="single" w:sz="6" w:space="0" w:color="000000"/>
            </w:tcBorders>
            <w:tcMar>
              <w:top w:w="20" w:type="dxa"/>
              <w:left w:w="20" w:type="dxa"/>
              <w:bottom w:w="20" w:type="dxa"/>
              <w:right w:w="20" w:type="dxa"/>
            </w:tcMar>
          </w:tcPr>
          <w:p w:rsidR="005C1784" w:rsidRPr="001845EB" w:rsidRDefault="00D16174">
            <w:pPr>
              <w:spacing w:before="240" w:after="240" w:line="240" w:lineRule="auto"/>
              <w:jc w:val="center"/>
              <w:rPr>
                <w:rFonts w:ascii="Times New Roman" w:hAnsi="Times New Roman" w:cs="Times New Roman"/>
                <w:sz w:val="24"/>
                <w:szCs w:val="24"/>
                <w:lang w:val="fr-FR"/>
              </w:rPr>
            </w:pPr>
            <w:r w:rsidRPr="001845EB">
              <w:rPr>
                <w:rFonts w:ascii="Times New Roman" w:hAnsi="Times New Roman" w:cs="Times New Roman"/>
                <w:sz w:val="24"/>
                <w:szCs w:val="24"/>
                <w:lang w:val="fr-FR"/>
              </w:rPr>
              <w:t xml:space="preserve">Interface </w:t>
            </w:r>
            <w:r w:rsidR="00C05692" w:rsidRPr="001845EB">
              <w:rPr>
                <w:rFonts w:ascii="Times New Roman" w:hAnsi="Times New Roman" w:cs="Times New Roman"/>
                <w:sz w:val="24"/>
                <w:szCs w:val="24"/>
                <w:lang w:val="fr-FR"/>
              </w:rPr>
              <w:t>français</w:t>
            </w:r>
            <w:r w:rsidRPr="001845EB">
              <w:rPr>
                <w:rFonts w:ascii="Times New Roman" w:hAnsi="Times New Roman" w:cs="Times New Roman"/>
                <w:sz w:val="24"/>
                <w:szCs w:val="24"/>
                <w:lang w:val="fr-FR"/>
              </w:rPr>
              <w:t>, faible bande passante</w:t>
            </w:r>
          </w:p>
        </w:tc>
        <w:tc>
          <w:tcPr>
            <w:tcW w:w="2460" w:type="dxa"/>
            <w:tcBorders>
              <w:top w:val="nil"/>
              <w:left w:val="nil"/>
              <w:bottom w:val="single" w:sz="6" w:space="0" w:color="000000"/>
              <w:right w:val="single" w:sz="6" w:space="0" w:color="000000"/>
            </w:tcBorders>
            <w:tcMar>
              <w:top w:w="20" w:type="dxa"/>
              <w:left w:w="20" w:type="dxa"/>
              <w:bottom w:w="20" w:type="dxa"/>
              <w:right w:w="20" w:type="dxa"/>
            </w:tcMar>
          </w:tcPr>
          <w:p w:rsidR="005C1784" w:rsidRPr="001845EB" w:rsidRDefault="00D16174">
            <w:pPr>
              <w:spacing w:before="240" w:after="240" w:line="240" w:lineRule="auto"/>
              <w:jc w:val="center"/>
              <w:rPr>
                <w:rFonts w:ascii="Times New Roman" w:hAnsi="Times New Roman" w:cs="Times New Roman"/>
                <w:sz w:val="24"/>
                <w:szCs w:val="24"/>
                <w:lang w:val="fr-FR"/>
              </w:rPr>
            </w:pPr>
            <w:r w:rsidRPr="001845EB">
              <w:rPr>
                <w:rFonts w:ascii="Times New Roman" w:hAnsi="Times New Roman" w:cs="Times New Roman"/>
                <w:sz w:val="24"/>
                <w:szCs w:val="24"/>
                <w:lang w:val="fr-FR"/>
              </w:rPr>
              <w:t>Lourd, besoin de connexion stable</w:t>
            </w:r>
          </w:p>
        </w:tc>
        <w:tc>
          <w:tcPr>
            <w:tcW w:w="2550" w:type="dxa"/>
            <w:tcBorders>
              <w:top w:val="nil"/>
              <w:left w:val="nil"/>
              <w:bottom w:val="single" w:sz="6" w:space="0" w:color="000000"/>
              <w:right w:val="single" w:sz="6" w:space="0" w:color="000000"/>
            </w:tcBorders>
            <w:tcMar>
              <w:top w:w="20" w:type="dxa"/>
              <w:left w:w="20" w:type="dxa"/>
              <w:bottom w:w="20" w:type="dxa"/>
              <w:right w:w="20" w:type="dxa"/>
            </w:tcMar>
          </w:tcPr>
          <w:p w:rsidR="005C1784" w:rsidRPr="001845EB" w:rsidRDefault="00C05692">
            <w:pPr>
              <w:spacing w:before="240" w:after="240" w:line="240" w:lineRule="auto"/>
              <w:jc w:val="center"/>
              <w:rPr>
                <w:rFonts w:ascii="Times New Roman" w:hAnsi="Times New Roman" w:cs="Times New Roman"/>
                <w:sz w:val="24"/>
                <w:szCs w:val="24"/>
              </w:rPr>
            </w:pPr>
            <w:proofErr w:type="spellStart"/>
            <w:r w:rsidRPr="001845EB">
              <w:rPr>
                <w:rFonts w:ascii="Times New Roman" w:hAnsi="Times New Roman" w:cs="Times New Roman"/>
                <w:sz w:val="24"/>
                <w:szCs w:val="24"/>
              </w:rPr>
              <w:t>Nécessité</w:t>
            </w:r>
            <w:proofErr w:type="spellEnd"/>
            <w:r w:rsidR="00D16174" w:rsidRPr="001845EB">
              <w:rPr>
                <w:rFonts w:ascii="Times New Roman" w:hAnsi="Times New Roman" w:cs="Times New Roman"/>
                <w:sz w:val="24"/>
                <w:szCs w:val="24"/>
              </w:rPr>
              <w:t xml:space="preserve"> Gmail</w:t>
            </w:r>
          </w:p>
        </w:tc>
      </w:tr>
      <w:tr w:rsidR="005C1784" w:rsidRPr="00A27111">
        <w:trPr>
          <w:trHeight w:val="615"/>
        </w:trPr>
        <w:tc>
          <w:tcPr>
            <w:tcW w:w="1530" w:type="dxa"/>
            <w:tcBorders>
              <w:top w:val="nil"/>
              <w:left w:val="single" w:sz="6" w:space="0" w:color="000000"/>
              <w:bottom w:val="single" w:sz="6" w:space="0" w:color="000000"/>
              <w:right w:val="single" w:sz="6" w:space="0" w:color="000000"/>
            </w:tcBorders>
            <w:shd w:val="clear" w:color="auto" w:fill="CFE2F3"/>
            <w:tcMar>
              <w:top w:w="20" w:type="dxa"/>
              <w:left w:w="0" w:type="dxa"/>
              <w:bottom w:w="20" w:type="dxa"/>
              <w:right w:w="20" w:type="dxa"/>
            </w:tcMar>
          </w:tcPr>
          <w:p w:rsidR="005C1784" w:rsidRPr="001845EB" w:rsidRDefault="00D16174">
            <w:pPr>
              <w:spacing w:before="240" w:after="240" w:line="240" w:lineRule="auto"/>
              <w:jc w:val="center"/>
              <w:rPr>
                <w:rFonts w:ascii="Times New Roman" w:hAnsi="Times New Roman" w:cs="Times New Roman"/>
                <w:b/>
                <w:sz w:val="24"/>
                <w:szCs w:val="24"/>
              </w:rPr>
            </w:pPr>
            <w:proofErr w:type="spellStart"/>
            <w:r w:rsidRPr="001845EB">
              <w:rPr>
                <w:rFonts w:ascii="Times New Roman" w:hAnsi="Times New Roman" w:cs="Times New Roman"/>
                <w:b/>
                <w:sz w:val="24"/>
                <w:szCs w:val="24"/>
              </w:rPr>
              <w:t>Fonctionne</w:t>
            </w:r>
            <w:proofErr w:type="spellEnd"/>
            <w:r w:rsidRPr="001845EB">
              <w:rPr>
                <w:rFonts w:ascii="Times New Roman" w:hAnsi="Times New Roman" w:cs="Times New Roman"/>
                <w:b/>
                <w:sz w:val="24"/>
                <w:szCs w:val="24"/>
              </w:rPr>
              <w:t xml:space="preserve"> Hors </w:t>
            </w:r>
            <w:proofErr w:type="spellStart"/>
            <w:r w:rsidRPr="001845EB">
              <w:rPr>
                <w:rFonts w:ascii="Times New Roman" w:hAnsi="Times New Roman" w:cs="Times New Roman"/>
                <w:b/>
                <w:sz w:val="24"/>
                <w:szCs w:val="24"/>
              </w:rPr>
              <w:t>Ligne</w:t>
            </w:r>
            <w:proofErr w:type="spellEnd"/>
          </w:p>
        </w:tc>
        <w:tc>
          <w:tcPr>
            <w:tcW w:w="2355" w:type="dxa"/>
            <w:tcBorders>
              <w:top w:val="nil"/>
              <w:left w:val="nil"/>
              <w:bottom w:val="single" w:sz="6" w:space="0" w:color="000000"/>
              <w:right w:val="single" w:sz="6" w:space="0" w:color="000000"/>
            </w:tcBorders>
            <w:tcMar>
              <w:top w:w="20" w:type="dxa"/>
              <w:left w:w="20" w:type="dxa"/>
              <w:bottom w:w="20" w:type="dxa"/>
              <w:right w:w="20" w:type="dxa"/>
            </w:tcMar>
          </w:tcPr>
          <w:p w:rsidR="005C1784" w:rsidRPr="001845EB" w:rsidRDefault="00D16174">
            <w:pPr>
              <w:spacing w:before="240" w:after="240" w:line="240" w:lineRule="auto"/>
              <w:jc w:val="center"/>
              <w:rPr>
                <w:rFonts w:ascii="Times New Roman" w:hAnsi="Times New Roman" w:cs="Times New Roman"/>
                <w:sz w:val="24"/>
                <w:szCs w:val="24"/>
              </w:rPr>
            </w:pPr>
            <w:r w:rsidRPr="001845EB">
              <w:rPr>
                <w:rFonts w:ascii="Times New Roman" w:hAnsi="Times New Roman" w:cs="Times New Roman"/>
                <w:sz w:val="24"/>
                <w:szCs w:val="24"/>
              </w:rPr>
              <w:t xml:space="preserve"> </w:t>
            </w:r>
            <w:proofErr w:type="spellStart"/>
            <w:r w:rsidRPr="001845EB">
              <w:rPr>
                <w:rFonts w:ascii="Times New Roman" w:hAnsi="Times New Roman" w:cs="Times New Roman"/>
                <w:sz w:val="24"/>
                <w:szCs w:val="24"/>
              </w:rPr>
              <w:t>Fonctionnalités</w:t>
            </w:r>
            <w:proofErr w:type="spellEnd"/>
            <w:r w:rsidRPr="001845EB">
              <w:rPr>
                <w:rFonts w:ascii="Times New Roman" w:hAnsi="Times New Roman" w:cs="Times New Roman"/>
                <w:sz w:val="24"/>
                <w:szCs w:val="24"/>
              </w:rPr>
              <w:t xml:space="preserve"> </w:t>
            </w:r>
            <w:proofErr w:type="spellStart"/>
            <w:r w:rsidRPr="001845EB">
              <w:rPr>
                <w:rFonts w:ascii="Times New Roman" w:hAnsi="Times New Roman" w:cs="Times New Roman"/>
                <w:sz w:val="24"/>
                <w:szCs w:val="24"/>
              </w:rPr>
              <w:t>disponible</w:t>
            </w:r>
            <w:proofErr w:type="spellEnd"/>
            <w:r w:rsidRPr="001845EB">
              <w:rPr>
                <w:rFonts w:ascii="Times New Roman" w:hAnsi="Times New Roman" w:cs="Times New Roman"/>
                <w:sz w:val="24"/>
                <w:szCs w:val="24"/>
              </w:rPr>
              <w:t xml:space="preserve"> hors </w:t>
            </w:r>
            <w:proofErr w:type="spellStart"/>
            <w:r w:rsidRPr="001845EB">
              <w:rPr>
                <w:rFonts w:ascii="Times New Roman" w:hAnsi="Times New Roman" w:cs="Times New Roman"/>
                <w:sz w:val="24"/>
                <w:szCs w:val="24"/>
              </w:rPr>
              <w:t>ligne</w:t>
            </w:r>
            <w:proofErr w:type="spellEnd"/>
          </w:p>
        </w:tc>
        <w:tc>
          <w:tcPr>
            <w:tcW w:w="2460" w:type="dxa"/>
            <w:tcBorders>
              <w:top w:val="nil"/>
              <w:left w:val="nil"/>
              <w:bottom w:val="single" w:sz="6" w:space="0" w:color="000000"/>
              <w:right w:val="single" w:sz="6" w:space="0" w:color="000000"/>
            </w:tcBorders>
            <w:tcMar>
              <w:top w:w="20" w:type="dxa"/>
              <w:left w:w="20" w:type="dxa"/>
              <w:bottom w:w="20" w:type="dxa"/>
              <w:right w:w="20" w:type="dxa"/>
            </w:tcMar>
          </w:tcPr>
          <w:p w:rsidR="005C1784" w:rsidRPr="001845EB" w:rsidRDefault="00D16174">
            <w:pPr>
              <w:spacing w:before="240" w:after="240" w:line="240" w:lineRule="auto"/>
              <w:jc w:val="center"/>
              <w:rPr>
                <w:rFonts w:ascii="Times New Roman" w:hAnsi="Times New Roman" w:cs="Times New Roman"/>
                <w:sz w:val="24"/>
                <w:szCs w:val="24"/>
              </w:rPr>
            </w:pPr>
            <w:r w:rsidRPr="001845EB">
              <w:rPr>
                <w:rFonts w:ascii="Times New Roman" w:hAnsi="Times New Roman" w:cs="Times New Roman"/>
                <w:sz w:val="24"/>
                <w:szCs w:val="24"/>
              </w:rPr>
              <w:t xml:space="preserve"> Non</w:t>
            </w:r>
          </w:p>
        </w:tc>
        <w:tc>
          <w:tcPr>
            <w:tcW w:w="2550" w:type="dxa"/>
            <w:tcBorders>
              <w:top w:val="nil"/>
              <w:left w:val="nil"/>
              <w:bottom w:val="single" w:sz="6" w:space="0" w:color="000000"/>
              <w:right w:val="single" w:sz="6" w:space="0" w:color="000000"/>
            </w:tcBorders>
            <w:tcMar>
              <w:top w:w="20" w:type="dxa"/>
              <w:left w:w="20" w:type="dxa"/>
              <w:bottom w:w="20" w:type="dxa"/>
              <w:right w:w="20" w:type="dxa"/>
            </w:tcMar>
          </w:tcPr>
          <w:p w:rsidR="005C1784" w:rsidRPr="001845EB" w:rsidRDefault="00D16174">
            <w:pPr>
              <w:spacing w:before="240" w:after="240" w:line="240" w:lineRule="auto"/>
              <w:jc w:val="center"/>
              <w:rPr>
                <w:rFonts w:ascii="Times New Roman" w:hAnsi="Times New Roman" w:cs="Times New Roman"/>
                <w:sz w:val="24"/>
                <w:szCs w:val="24"/>
                <w:lang w:val="fr-FR"/>
              </w:rPr>
            </w:pPr>
            <w:r w:rsidRPr="001845EB">
              <w:rPr>
                <w:rFonts w:ascii="Times New Roman" w:hAnsi="Times New Roman" w:cs="Times New Roman"/>
                <w:sz w:val="24"/>
                <w:szCs w:val="24"/>
                <w:lang w:val="fr-FR"/>
              </w:rPr>
              <w:t xml:space="preserve"> Non (sauf Google Drive en pré-téléchargement)</w:t>
            </w:r>
          </w:p>
        </w:tc>
      </w:tr>
      <w:tr w:rsidR="005C1784" w:rsidRPr="001845EB">
        <w:trPr>
          <w:trHeight w:val="615"/>
        </w:trPr>
        <w:tc>
          <w:tcPr>
            <w:tcW w:w="1530" w:type="dxa"/>
            <w:tcBorders>
              <w:top w:val="nil"/>
              <w:left w:val="single" w:sz="6" w:space="0" w:color="000000"/>
              <w:bottom w:val="single" w:sz="6" w:space="0" w:color="000000"/>
              <w:right w:val="single" w:sz="6" w:space="0" w:color="000000"/>
            </w:tcBorders>
            <w:shd w:val="clear" w:color="auto" w:fill="CFE2F3"/>
            <w:tcMar>
              <w:top w:w="20" w:type="dxa"/>
              <w:left w:w="0" w:type="dxa"/>
              <w:bottom w:w="20" w:type="dxa"/>
              <w:right w:w="20" w:type="dxa"/>
            </w:tcMar>
          </w:tcPr>
          <w:p w:rsidR="005C1784" w:rsidRPr="001845EB" w:rsidRDefault="00D16174">
            <w:pPr>
              <w:spacing w:before="240" w:after="240" w:line="240" w:lineRule="auto"/>
              <w:jc w:val="center"/>
              <w:rPr>
                <w:rFonts w:ascii="Times New Roman" w:hAnsi="Times New Roman" w:cs="Times New Roman"/>
                <w:b/>
                <w:sz w:val="24"/>
                <w:szCs w:val="24"/>
              </w:rPr>
            </w:pPr>
            <w:proofErr w:type="spellStart"/>
            <w:r w:rsidRPr="001845EB">
              <w:rPr>
                <w:rFonts w:ascii="Times New Roman" w:hAnsi="Times New Roman" w:cs="Times New Roman"/>
                <w:b/>
                <w:sz w:val="24"/>
                <w:szCs w:val="24"/>
              </w:rPr>
              <w:t>Coût</w:t>
            </w:r>
            <w:proofErr w:type="spellEnd"/>
          </w:p>
        </w:tc>
        <w:tc>
          <w:tcPr>
            <w:tcW w:w="2355" w:type="dxa"/>
            <w:tcBorders>
              <w:top w:val="nil"/>
              <w:left w:val="nil"/>
              <w:bottom w:val="single" w:sz="6" w:space="0" w:color="000000"/>
              <w:right w:val="single" w:sz="6" w:space="0" w:color="000000"/>
            </w:tcBorders>
            <w:tcMar>
              <w:top w:w="20" w:type="dxa"/>
              <w:left w:w="20" w:type="dxa"/>
              <w:bottom w:w="20" w:type="dxa"/>
              <w:right w:w="20" w:type="dxa"/>
            </w:tcMar>
          </w:tcPr>
          <w:p w:rsidR="005C1784" w:rsidRPr="001845EB" w:rsidRDefault="00D16174">
            <w:pPr>
              <w:spacing w:before="240" w:after="240" w:line="240" w:lineRule="auto"/>
              <w:jc w:val="center"/>
              <w:rPr>
                <w:rFonts w:ascii="Times New Roman" w:hAnsi="Times New Roman" w:cs="Times New Roman"/>
                <w:sz w:val="24"/>
                <w:szCs w:val="24"/>
                <w:lang w:val="fr-FR"/>
              </w:rPr>
            </w:pPr>
            <w:r w:rsidRPr="001845EB">
              <w:rPr>
                <w:rFonts w:ascii="Times New Roman" w:hAnsi="Times New Roman" w:cs="Times New Roman"/>
                <w:sz w:val="24"/>
                <w:szCs w:val="24"/>
                <w:lang w:val="fr-FR"/>
              </w:rPr>
              <w:t>Gratuit financé par le MENFP</w:t>
            </w:r>
          </w:p>
        </w:tc>
        <w:tc>
          <w:tcPr>
            <w:tcW w:w="2460" w:type="dxa"/>
            <w:tcBorders>
              <w:top w:val="nil"/>
              <w:left w:val="nil"/>
              <w:bottom w:val="single" w:sz="6" w:space="0" w:color="000000"/>
              <w:right w:val="single" w:sz="6" w:space="0" w:color="000000"/>
            </w:tcBorders>
            <w:tcMar>
              <w:top w:w="20" w:type="dxa"/>
              <w:left w:w="20" w:type="dxa"/>
              <w:bottom w:w="20" w:type="dxa"/>
              <w:right w:w="20" w:type="dxa"/>
            </w:tcMar>
          </w:tcPr>
          <w:p w:rsidR="005C1784" w:rsidRPr="001845EB" w:rsidRDefault="00D16174">
            <w:pPr>
              <w:spacing w:before="240" w:after="240" w:line="240" w:lineRule="auto"/>
              <w:jc w:val="center"/>
              <w:rPr>
                <w:rFonts w:ascii="Times New Roman" w:hAnsi="Times New Roman" w:cs="Times New Roman"/>
                <w:sz w:val="24"/>
                <w:szCs w:val="24"/>
              </w:rPr>
            </w:pPr>
            <w:r w:rsidRPr="001845EB">
              <w:rPr>
                <w:rFonts w:ascii="Times New Roman" w:hAnsi="Times New Roman" w:cs="Times New Roman"/>
                <w:sz w:val="24"/>
                <w:szCs w:val="24"/>
                <w:lang w:val="fr-FR"/>
              </w:rPr>
              <w:t xml:space="preserve"> </w:t>
            </w:r>
            <w:proofErr w:type="spellStart"/>
            <w:r w:rsidRPr="001845EB">
              <w:rPr>
                <w:rFonts w:ascii="Times New Roman" w:hAnsi="Times New Roman" w:cs="Times New Roman"/>
                <w:sz w:val="24"/>
                <w:szCs w:val="24"/>
              </w:rPr>
              <w:t>Coûts</w:t>
            </w:r>
            <w:proofErr w:type="spellEnd"/>
            <w:r w:rsidRPr="001845EB">
              <w:rPr>
                <w:rFonts w:ascii="Times New Roman" w:hAnsi="Times New Roman" w:cs="Times New Roman"/>
                <w:sz w:val="24"/>
                <w:szCs w:val="24"/>
              </w:rPr>
              <w:t xml:space="preserve"> </w:t>
            </w:r>
            <w:proofErr w:type="spellStart"/>
            <w:r w:rsidRPr="001845EB">
              <w:rPr>
                <w:rFonts w:ascii="Times New Roman" w:hAnsi="Times New Roman" w:cs="Times New Roman"/>
                <w:sz w:val="24"/>
                <w:szCs w:val="24"/>
              </w:rPr>
              <w:t>serveur</w:t>
            </w:r>
            <w:proofErr w:type="spellEnd"/>
            <w:r w:rsidRPr="001845EB">
              <w:rPr>
                <w:rFonts w:ascii="Times New Roman" w:hAnsi="Times New Roman" w:cs="Times New Roman"/>
                <w:sz w:val="24"/>
                <w:szCs w:val="24"/>
              </w:rPr>
              <w:t>/maintenance</w:t>
            </w:r>
          </w:p>
        </w:tc>
        <w:tc>
          <w:tcPr>
            <w:tcW w:w="2550" w:type="dxa"/>
            <w:tcBorders>
              <w:top w:val="nil"/>
              <w:left w:val="nil"/>
              <w:bottom w:val="single" w:sz="6" w:space="0" w:color="000000"/>
              <w:right w:val="single" w:sz="6" w:space="0" w:color="000000"/>
            </w:tcBorders>
            <w:tcMar>
              <w:top w:w="20" w:type="dxa"/>
              <w:left w:w="20" w:type="dxa"/>
              <w:bottom w:w="20" w:type="dxa"/>
              <w:right w:w="20" w:type="dxa"/>
            </w:tcMar>
          </w:tcPr>
          <w:p w:rsidR="005C1784" w:rsidRPr="001845EB" w:rsidRDefault="00D16174">
            <w:pPr>
              <w:spacing w:before="240" w:after="240" w:line="240" w:lineRule="auto"/>
              <w:jc w:val="center"/>
              <w:rPr>
                <w:rFonts w:ascii="Times New Roman" w:hAnsi="Times New Roman" w:cs="Times New Roman"/>
                <w:sz w:val="24"/>
                <w:szCs w:val="24"/>
              </w:rPr>
            </w:pPr>
            <w:r w:rsidRPr="001845EB">
              <w:rPr>
                <w:rFonts w:ascii="Times New Roman" w:hAnsi="Times New Roman" w:cs="Times New Roman"/>
                <w:sz w:val="24"/>
                <w:szCs w:val="24"/>
              </w:rPr>
              <w:t xml:space="preserve"> </w:t>
            </w:r>
            <w:proofErr w:type="spellStart"/>
            <w:r w:rsidRPr="001845EB">
              <w:rPr>
                <w:rFonts w:ascii="Times New Roman" w:hAnsi="Times New Roman" w:cs="Times New Roman"/>
                <w:sz w:val="24"/>
                <w:szCs w:val="24"/>
              </w:rPr>
              <w:t>Gratuit</w:t>
            </w:r>
            <w:proofErr w:type="spellEnd"/>
          </w:p>
        </w:tc>
      </w:tr>
      <w:tr w:rsidR="005C1784" w:rsidRPr="001845EB">
        <w:trPr>
          <w:trHeight w:val="615"/>
        </w:trPr>
        <w:tc>
          <w:tcPr>
            <w:tcW w:w="1530" w:type="dxa"/>
            <w:tcBorders>
              <w:top w:val="nil"/>
              <w:left w:val="single" w:sz="6" w:space="0" w:color="000000"/>
              <w:bottom w:val="single" w:sz="6" w:space="0" w:color="000000"/>
              <w:right w:val="single" w:sz="6" w:space="0" w:color="000000"/>
            </w:tcBorders>
            <w:shd w:val="clear" w:color="auto" w:fill="CFE2F3"/>
            <w:tcMar>
              <w:top w:w="20" w:type="dxa"/>
              <w:left w:w="0" w:type="dxa"/>
              <w:bottom w:w="20" w:type="dxa"/>
              <w:right w:w="20" w:type="dxa"/>
            </w:tcMar>
          </w:tcPr>
          <w:p w:rsidR="005C1784" w:rsidRPr="001845EB" w:rsidRDefault="00D16174">
            <w:pPr>
              <w:spacing w:before="240" w:after="240" w:line="240" w:lineRule="auto"/>
              <w:jc w:val="center"/>
              <w:rPr>
                <w:rFonts w:ascii="Times New Roman" w:hAnsi="Times New Roman" w:cs="Times New Roman"/>
                <w:b/>
                <w:sz w:val="24"/>
                <w:szCs w:val="24"/>
              </w:rPr>
            </w:pPr>
            <w:proofErr w:type="spellStart"/>
            <w:r w:rsidRPr="001845EB">
              <w:rPr>
                <w:rFonts w:ascii="Times New Roman" w:hAnsi="Times New Roman" w:cs="Times New Roman"/>
                <w:b/>
                <w:sz w:val="24"/>
                <w:szCs w:val="24"/>
              </w:rPr>
              <w:t>Cours</w:t>
            </w:r>
            <w:proofErr w:type="spellEnd"/>
            <w:r w:rsidRPr="001845EB">
              <w:rPr>
                <w:rFonts w:ascii="Times New Roman" w:hAnsi="Times New Roman" w:cs="Times New Roman"/>
                <w:b/>
                <w:sz w:val="24"/>
                <w:szCs w:val="24"/>
              </w:rPr>
              <w:t xml:space="preserve"> en Direct</w:t>
            </w:r>
          </w:p>
        </w:tc>
        <w:tc>
          <w:tcPr>
            <w:tcW w:w="2355" w:type="dxa"/>
            <w:tcBorders>
              <w:top w:val="nil"/>
              <w:left w:val="nil"/>
              <w:bottom w:val="single" w:sz="6" w:space="0" w:color="000000"/>
              <w:right w:val="single" w:sz="6" w:space="0" w:color="000000"/>
            </w:tcBorders>
            <w:tcMar>
              <w:top w:w="20" w:type="dxa"/>
              <w:left w:w="20" w:type="dxa"/>
              <w:bottom w:w="20" w:type="dxa"/>
              <w:right w:w="20" w:type="dxa"/>
            </w:tcMar>
          </w:tcPr>
          <w:p w:rsidR="005C1784" w:rsidRPr="001845EB" w:rsidRDefault="00D16174">
            <w:pPr>
              <w:spacing w:before="240" w:after="240" w:line="240" w:lineRule="auto"/>
              <w:jc w:val="center"/>
              <w:rPr>
                <w:rFonts w:ascii="Times New Roman" w:hAnsi="Times New Roman" w:cs="Times New Roman"/>
                <w:sz w:val="24"/>
                <w:szCs w:val="24"/>
              </w:rPr>
            </w:pPr>
            <w:r w:rsidRPr="001845EB">
              <w:rPr>
                <w:rFonts w:ascii="Times New Roman" w:hAnsi="Times New Roman" w:cs="Times New Roman"/>
                <w:sz w:val="24"/>
                <w:szCs w:val="24"/>
              </w:rPr>
              <w:t xml:space="preserve"> </w:t>
            </w:r>
            <w:proofErr w:type="spellStart"/>
            <w:r w:rsidRPr="001845EB">
              <w:rPr>
                <w:rFonts w:ascii="Times New Roman" w:hAnsi="Times New Roman" w:cs="Times New Roman"/>
                <w:sz w:val="24"/>
                <w:szCs w:val="24"/>
              </w:rPr>
              <w:t>Jitsi</w:t>
            </w:r>
            <w:proofErr w:type="spellEnd"/>
            <w:r w:rsidRPr="001845EB">
              <w:rPr>
                <w:rFonts w:ascii="Times New Roman" w:hAnsi="Times New Roman" w:cs="Times New Roman"/>
                <w:sz w:val="24"/>
                <w:szCs w:val="24"/>
              </w:rPr>
              <w:t xml:space="preserve"> </w:t>
            </w:r>
            <w:proofErr w:type="spellStart"/>
            <w:r w:rsidRPr="001845EB">
              <w:rPr>
                <w:rFonts w:ascii="Times New Roman" w:hAnsi="Times New Roman" w:cs="Times New Roman"/>
                <w:sz w:val="24"/>
                <w:szCs w:val="24"/>
              </w:rPr>
              <w:t>intégré</w:t>
            </w:r>
            <w:proofErr w:type="spellEnd"/>
            <w:r w:rsidRPr="001845EB">
              <w:rPr>
                <w:rFonts w:ascii="Times New Roman" w:hAnsi="Times New Roman" w:cs="Times New Roman"/>
                <w:sz w:val="24"/>
                <w:szCs w:val="24"/>
              </w:rPr>
              <w:t xml:space="preserve"> (</w:t>
            </w:r>
            <w:proofErr w:type="spellStart"/>
            <w:r w:rsidRPr="001845EB">
              <w:rPr>
                <w:rFonts w:ascii="Times New Roman" w:hAnsi="Times New Roman" w:cs="Times New Roman"/>
                <w:sz w:val="24"/>
                <w:szCs w:val="24"/>
              </w:rPr>
              <w:t>faible</w:t>
            </w:r>
            <w:proofErr w:type="spellEnd"/>
            <w:r w:rsidRPr="001845EB">
              <w:rPr>
                <w:rFonts w:ascii="Times New Roman" w:hAnsi="Times New Roman" w:cs="Times New Roman"/>
                <w:sz w:val="24"/>
                <w:szCs w:val="24"/>
              </w:rPr>
              <w:t xml:space="preserve"> </w:t>
            </w:r>
            <w:proofErr w:type="spellStart"/>
            <w:r w:rsidRPr="001845EB">
              <w:rPr>
                <w:rFonts w:ascii="Times New Roman" w:hAnsi="Times New Roman" w:cs="Times New Roman"/>
                <w:sz w:val="24"/>
                <w:szCs w:val="24"/>
              </w:rPr>
              <w:t>débit</w:t>
            </w:r>
            <w:proofErr w:type="spellEnd"/>
            <w:r w:rsidRPr="001845EB">
              <w:rPr>
                <w:rFonts w:ascii="Times New Roman" w:hAnsi="Times New Roman" w:cs="Times New Roman"/>
                <w:sz w:val="24"/>
                <w:szCs w:val="24"/>
              </w:rPr>
              <w:t>)</w:t>
            </w:r>
          </w:p>
        </w:tc>
        <w:tc>
          <w:tcPr>
            <w:tcW w:w="2460" w:type="dxa"/>
            <w:tcBorders>
              <w:top w:val="nil"/>
              <w:left w:val="nil"/>
              <w:bottom w:val="single" w:sz="6" w:space="0" w:color="000000"/>
              <w:right w:val="single" w:sz="6" w:space="0" w:color="000000"/>
            </w:tcBorders>
            <w:tcMar>
              <w:top w:w="20" w:type="dxa"/>
              <w:left w:w="20" w:type="dxa"/>
              <w:bottom w:w="20" w:type="dxa"/>
              <w:right w:w="20" w:type="dxa"/>
            </w:tcMar>
          </w:tcPr>
          <w:p w:rsidR="005C1784" w:rsidRPr="001845EB" w:rsidRDefault="00D16174">
            <w:pPr>
              <w:spacing w:before="240" w:after="240" w:line="240" w:lineRule="auto"/>
              <w:jc w:val="center"/>
              <w:rPr>
                <w:rFonts w:ascii="Times New Roman" w:hAnsi="Times New Roman" w:cs="Times New Roman"/>
                <w:sz w:val="24"/>
                <w:szCs w:val="24"/>
              </w:rPr>
            </w:pPr>
            <w:proofErr w:type="spellStart"/>
            <w:r w:rsidRPr="001845EB">
              <w:rPr>
                <w:rFonts w:ascii="Times New Roman" w:hAnsi="Times New Roman" w:cs="Times New Roman"/>
                <w:sz w:val="24"/>
                <w:szCs w:val="24"/>
              </w:rPr>
              <w:t>BigBlueButton</w:t>
            </w:r>
            <w:proofErr w:type="spellEnd"/>
            <w:r w:rsidRPr="001845EB">
              <w:rPr>
                <w:rFonts w:ascii="Times New Roman" w:hAnsi="Times New Roman" w:cs="Times New Roman"/>
                <w:sz w:val="24"/>
                <w:szCs w:val="24"/>
              </w:rPr>
              <w:t xml:space="preserve"> </w:t>
            </w:r>
            <w:proofErr w:type="spellStart"/>
            <w:r w:rsidRPr="001845EB">
              <w:rPr>
                <w:rFonts w:ascii="Times New Roman" w:hAnsi="Times New Roman" w:cs="Times New Roman"/>
                <w:sz w:val="24"/>
                <w:szCs w:val="24"/>
              </w:rPr>
              <w:t>intégré</w:t>
            </w:r>
            <w:proofErr w:type="spellEnd"/>
            <w:r w:rsidRPr="001845EB">
              <w:rPr>
                <w:rFonts w:ascii="Times New Roman" w:hAnsi="Times New Roman" w:cs="Times New Roman"/>
                <w:sz w:val="24"/>
                <w:szCs w:val="24"/>
              </w:rPr>
              <w:t xml:space="preserve"> (haut  </w:t>
            </w:r>
            <w:proofErr w:type="spellStart"/>
            <w:r w:rsidRPr="001845EB">
              <w:rPr>
                <w:rFonts w:ascii="Times New Roman" w:hAnsi="Times New Roman" w:cs="Times New Roman"/>
                <w:sz w:val="24"/>
                <w:szCs w:val="24"/>
              </w:rPr>
              <w:t>débit</w:t>
            </w:r>
            <w:proofErr w:type="spellEnd"/>
            <w:r w:rsidRPr="001845EB">
              <w:rPr>
                <w:rFonts w:ascii="Times New Roman" w:hAnsi="Times New Roman" w:cs="Times New Roman"/>
                <w:sz w:val="24"/>
                <w:szCs w:val="24"/>
              </w:rPr>
              <w:t>)</w:t>
            </w:r>
          </w:p>
        </w:tc>
        <w:tc>
          <w:tcPr>
            <w:tcW w:w="2550" w:type="dxa"/>
            <w:tcBorders>
              <w:top w:val="nil"/>
              <w:left w:val="nil"/>
              <w:bottom w:val="single" w:sz="6" w:space="0" w:color="000000"/>
              <w:right w:val="single" w:sz="6" w:space="0" w:color="000000"/>
            </w:tcBorders>
            <w:tcMar>
              <w:top w:w="20" w:type="dxa"/>
              <w:left w:w="20" w:type="dxa"/>
              <w:bottom w:w="20" w:type="dxa"/>
              <w:right w:w="20" w:type="dxa"/>
            </w:tcMar>
          </w:tcPr>
          <w:p w:rsidR="005C1784" w:rsidRPr="001845EB" w:rsidRDefault="00D16174">
            <w:pPr>
              <w:spacing w:before="240" w:after="240" w:line="240" w:lineRule="auto"/>
              <w:jc w:val="center"/>
              <w:rPr>
                <w:rFonts w:ascii="Times New Roman" w:hAnsi="Times New Roman" w:cs="Times New Roman"/>
                <w:sz w:val="24"/>
                <w:szCs w:val="24"/>
              </w:rPr>
            </w:pPr>
            <w:r w:rsidRPr="001845EB">
              <w:rPr>
                <w:rFonts w:ascii="Times New Roman" w:hAnsi="Times New Roman" w:cs="Times New Roman"/>
                <w:sz w:val="24"/>
                <w:szCs w:val="24"/>
              </w:rPr>
              <w:t xml:space="preserve">Google Meet (bon </w:t>
            </w:r>
            <w:proofErr w:type="spellStart"/>
            <w:r w:rsidRPr="001845EB">
              <w:rPr>
                <w:rFonts w:ascii="Times New Roman" w:hAnsi="Times New Roman" w:cs="Times New Roman"/>
                <w:sz w:val="24"/>
                <w:szCs w:val="24"/>
              </w:rPr>
              <w:t>débit</w:t>
            </w:r>
            <w:proofErr w:type="spellEnd"/>
            <w:r w:rsidRPr="001845EB">
              <w:rPr>
                <w:rFonts w:ascii="Times New Roman" w:hAnsi="Times New Roman" w:cs="Times New Roman"/>
                <w:sz w:val="24"/>
                <w:szCs w:val="24"/>
              </w:rPr>
              <w:t>)</w:t>
            </w:r>
          </w:p>
        </w:tc>
      </w:tr>
      <w:tr w:rsidR="005C1784" w:rsidRPr="001845EB">
        <w:trPr>
          <w:trHeight w:val="330"/>
        </w:trPr>
        <w:tc>
          <w:tcPr>
            <w:tcW w:w="1530" w:type="dxa"/>
            <w:tcBorders>
              <w:top w:val="nil"/>
              <w:left w:val="single" w:sz="6" w:space="0" w:color="000000"/>
              <w:bottom w:val="single" w:sz="6" w:space="0" w:color="000000"/>
              <w:right w:val="single" w:sz="6" w:space="0" w:color="000000"/>
            </w:tcBorders>
            <w:shd w:val="clear" w:color="auto" w:fill="CFE2F3"/>
            <w:tcMar>
              <w:top w:w="20" w:type="dxa"/>
              <w:left w:w="0" w:type="dxa"/>
              <w:bottom w:w="20" w:type="dxa"/>
              <w:right w:w="20" w:type="dxa"/>
            </w:tcMar>
          </w:tcPr>
          <w:p w:rsidR="005C1784" w:rsidRPr="001845EB" w:rsidRDefault="00D16174">
            <w:pPr>
              <w:spacing w:before="240" w:after="240" w:line="240" w:lineRule="auto"/>
              <w:jc w:val="center"/>
              <w:rPr>
                <w:rFonts w:ascii="Times New Roman" w:hAnsi="Times New Roman" w:cs="Times New Roman"/>
                <w:b/>
                <w:sz w:val="24"/>
                <w:szCs w:val="24"/>
              </w:rPr>
            </w:pPr>
            <w:proofErr w:type="spellStart"/>
            <w:r w:rsidRPr="001845EB">
              <w:rPr>
                <w:rFonts w:ascii="Times New Roman" w:hAnsi="Times New Roman" w:cs="Times New Roman"/>
                <w:b/>
                <w:sz w:val="24"/>
                <w:szCs w:val="24"/>
              </w:rPr>
              <w:lastRenderedPageBreak/>
              <w:t>Bibliothèque</w:t>
            </w:r>
            <w:proofErr w:type="spellEnd"/>
          </w:p>
        </w:tc>
        <w:tc>
          <w:tcPr>
            <w:tcW w:w="2355" w:type="dxa"/>
            <w:tcBorders>
              <w:top w:val="nil"/>
              <w:left w:val="nil"/>
              <w:bottom w:val="single" w:sz="6" w:space="0" w:color="000000"/>
              <w:right w:val="single" w:sz="6" w:space="0" w:color="000000"/>
            </w:tcBorders>
            <w:tcMar>
              <w:top w:w="20" w:type="dxa"/>
              <w:left w:w="20" w:type="dxa"/>
              <w:bottom w:w="20" w:type="dxa"/>
              <w:right w:w="20" w:type="dxa"/>
            </w:tcMar>
          </w:tcPr>
          <w:p w:rsidR="005C1784" w:rsidRPr="001845EB" w:rsidRDefault="00D16174">
            <w:pPr>
              <w:spacing w:before="240" w:after="240" w:line="240" w:lineRule="auto"/>
              <w:jc w:val="center"/>
              <w:rPr>
                <w:rFonts w:ascii="Times New Roman" w:hAnsi="Times New Roman" w:cs="Times New Roman"/>
                <w:sz w:val="24"/>
                <w:szCs w:val="24"/>
              </w:rPr>
            </w:pPr>
            <w:proofErr w:type="spellStart"/>
            <w:r w:rsidRPr="001845EB">
              <w:rPr>
                <w:rFonts w:ascii="Times New Roman" w:hAnsi="Times New Roman" w:cs="Times New Roman"/>
                <w:sz w:val="24"/>
                <w:szCs w:val="24"/>
              </w:rPr>
              <w:t>Calibre</w:t>
            </w:r>
            <w:proofErr w:type="spellEnd"/>
          </w:p>
        </w:tc>
        <w:tc>
          <w:tcPr>
            <w:tcW w:w="2460" w:type="dxa"/>
            <w:tcBorders>
              <w:top w:val="nil"/>
              <w:left w:val="nil"/>
              <w:bottom w:val="single" w:sz="6" w:space="0" w:color="000000"/>
              <w:right w:val="single" w:sz="6" w:space="0" w:color="000000"/>
            </w:tcBorders>
            <w:tcMar>
              <w:top w:w="20" w:type="dxa"/>
              <w:left w:w="20" w:type="dxa"/>
              <w:bottom w:w="20" w:type="dxa"/>
              <w:right w:w="20" w:type="dxa"/>
            </w:tcMar>
          </w:tcPr>
          <w:p w:rsidR="005C1784" w:rsidRPr="001845EB" w:rsidRDefault="00D16174">
            <w:pPr>
              <w:spacing w:before="240" w:after="240" w:line="240" w:lineRule="auto"/>
              <w:jc w:val="center"/>
              <w:rPr>
                <w:rFonts w:ascii="Times New Roman" w:hAnsi="Times New Roman" w:cs="Times New Roman"/>
                <w:sz w:val="24"/>
                <w:szCs w:val="24"/>
              </w:rPr>
            </w:pPr>
            <w:proofErr w:type="spellStart"/>
            <w:r w:rsidRPr="001845EB">
              <w:rPr>
                <w:rFonts w:ascii="Times New Roman" w:hAnsi="Times New Roman" w:cs="Times New Roman"/>
                <w:sz w:val="24"/>
                <w:szCs w:val="24"/>
              </w:rPr>
              <w:t>Stockage</w:t>
            </w:r>
            <w:proofErr w:type="spellEnd"/>
            <w:r w:rsidRPr="001845EB">
              <w:rPr>
                <w:rFonts w:ascii="Times New Roman" w:hAnsi="Times New Roman" w:cs="Times New Roman"/>
                <w:sz w:val="24"/>
                <w:szCs w:val="24"/>
              </w:rPr>
              <w:t xml:space="preserve"> </w:t>
            </w:r>
            <w:proofErr w:type="spellStart"/>
            <w:r w:rsidRPr="001845EB">
              <w:rPr>
                <w:rFonts w:ascii="Times New Roman" w:hAnsi="Times New Roman" w:cs="Times New Roman"/>
                <w:sz w:val="24"/>
                <w:szCs w:val="24"/>
              </w:rPr>
              <w:t>limité</w:t>
            </w:r>
            <w:proofErr w:type="spellEnd"/>
          </w:p>
        </w:tc>
        <w:tc>
          <w:tcPr>
            <w:tcW w:w="2550" w:type="dxa"/>
            <w:tcBorders>
              <w:top w:val="nil"/>
              <w:left w:val="nil"/>
              <w:bottom w:val="single" w:sz="6" w:space="0" w:color="000000"/>
              <w:right w:val="single" w:sz="6" w:space="0" w:color="000000"/>
            </w:tcBorders>
            <w:tcMar>
              <w:top w:w="20" w:type="dxa"/>
              <w:left w:w="20" w:type="dxa"/>
              <w:bottom w:w="20" w:type="dxa"/>
              <w:right w:w="20" w:type="dxa"/>
            </w:tcMar>
          </w:tcPr>
          <w:p w:rsidR="005C1784" w:rsidRPr="001845EB" w:rsidRDefault="00D16174">
            <w:pPr>
              <w:spacing w:before="240" w:after="240" w:line="240" w:lineRule="auto"/>
              <w:jc w:val="center"/>
              <w:rPr>
                <w:rFonts w:ascii="Times New Roman" w:hAnsi="Times New Roman" w:cs="Times New Roman"/>
                <w:sz w:val="24"/>
                <w:szCs w:val="24"/>
              </w:rPr>
            </w:pPr>
            <w:r w:rsidRPr="001845EB">
              <w:rPr>
                <w:rFonts w:ascii="Times New Roman" w:hAnsi="Times New Roman" w:cs="Times New Roman"/>
                <w:sz w:val="24"/>
                <w:szCs w:val="24"/>
              </w:rPr>
              <w:t xml:space="preserve">Google Play Books </w:t>
            </w:r>
          </w:p>
        </w:tc>
      </w:tr>
      <w:tr w:rsidR="005C1784" w:rsidRPr="001845EB">
        <w:trPr>
          <w:trHeight w:val="615"/>
        </w:trPr>
        <w:tc>
          <w:tcPr>
            <w:tcW w:w="1530" w:type="dxa"/>
            <w:tcBorders>
              <w:top w:val="nil"/>
              <w:left w:val="single" w:sz="6" w:space="0" w:color="000000"/>
              <w:bottom w:val="single" w:sz="6" w:space="0" w:color="000000"/>
              <w:right w:val="single" w:sz="6" w:space="0" w:color="000000"/>
            </w:tcBorders>
            <w:shd w:val="clear" w:color="auto" w:fill="CFE2F3"/>
            <w:tcMar>
              <w:top w:w="20" w:type="dxa"/>
              <w:left w:w="0" w:type="dxa"/>
              <w:bottom w:w="20" w:type="dxa"/>
              <w:right w:w="20" w:type="dxa"/>
            </w:tcMar>
          </w:tcPr>
          <w:p w:rsidR="005C1784" w:rsidRPr="001845EB" w:rsidRDefault="00D16174">
            <w:pPr>
              <w:spacing w:before="240" w:after="240" w:line="240" w:lineRule="auto"/>
              <w:jc w:val="center"/>
              <w:rPr>
                <w:rFonts w:ascii="Times New Roman" w:hAnsi="Times New Roman" w:cs="Times New Roman"/>
                <w:b/>
                <w:sz w:val="24"/>
                <w:szCs w:val="24"/>
              </w:rPr>
            </w:pPr>
            <w:proofErr w:type="spellStart"/>
            <w:r w:rsidRPr="001845EB">
              <w:rPr>
                <w:rFonts w:ascii="Times New Roman" w:hAnsi="Times New Roman" w:cs="Times New Roman"/>
                <w:b/>
                <w:sz w:val="24"/>
                <w:szCs w:val="24"/>
              </w:rPr>
              <w:t>Sécurité</w:t>
            </w:r>
            <w:proofErr w:type="spellEnd"/>
          </w:p>
        </w:tc>
        <w:tc>
          <w:tcPr>
            <w:tcW w:w="2355" w:type="dxa"/>
            <w:tcBorders>
              <w:top w:val="nil"/>
              <w:left w:val="nil"/>
              <w:bottom w:val="single" w:sz="6" w:space="0" w:color="000000"/>
              <w:right w:val="single" w:sz="6" w:space="0" w:color="000000"/>
            </w:tcBorders>
            <w:tcMar>
              <w:top w:w="20" w:type="dxa"/>
              <w:left w:w="20" w:type="dxa"/>
              <w:bottom w:w="20" w:type="dxa"/>
              <w:right w:w="20" w:type="dxa"/>
            </w:tcMar>
          </w:tcPr>
          <w:p w:rsidR="005C1784" w:rsidRPr="001845EB" w:rsidRDefault="00D16174">
            <w:pPr>
              <w:spacing w:before="240" w:after="240" w:line="240" w:lineRule="auto"/>
              <w:jc w:val="center"/>
              <w:rPr>
                <w:rFonts w:ascii="Times New Roman" w:hAnsi="Times New Roman" w:cs="Times New Roman"/>
                <w:sz w:val="24"/>
                <w:szCs w:val="24"/>
              </w:rPr>
            </w:pPr>
            <w:r w:rsidRPr="001845EB">
              <w:rPr>
                <w:rFonts w:ascii="Times New Roman" w:hAnsi="Times New Roman" w:cs="Times New Roman"/>
                <w:sz w:val="24"/>
                <w:szCs w:val="24"/>
              </w:rPr>
              <w:t xml:space="preserve"> Sous </w:t>
            </w:r>
            <w:proofErr w:type="spellStart"/>
            <w:r w:rsidRPr="001845EB">
              <w:rPr>
                <w:rFonts w:ascii="Times New Roman" w:hAnsi="Times New Roman" w:cs="Times New Roman"/>
                <w:sz w:val="24"/>
                <w:szCs w:val="24"/>
              </w:rPr>
              <w:t>Contrôle</w:t>
            </w:r>
            <w:proofErr w:type="spellEnd"/>
            <w:r w:rsidRPr="001845EB">
              <w:rPr>
                <w:rFonts w:ascii="Times New Roman" w:hAnsi="Times New Roman" w:cs="Times New Roman"/>
                <w:sz w:val="24"/>
                <w:szCs w:val="24"/>
              </w:rPr>
              <w:t xml:space="preserve"> du MENFP</w:t>
            </w:r>
          </w:p>
        </w:tc>
        <w:tc>
          <w:tcPr>
            <w:tcW w:w="2460" w:type="dxa"/>
            <w:tcBorders>
              <w:top w:val="nil"/>
              <w:left w:val="nil"/>
              <w:bottom w:val="single" w:sz="6" w:space="0" w:color="000000"/>
              <w:right w:val="single" w:sz="6" w:space="0" w:color="000000"/>
            </w:tcBorders>
            <w:tcMar>
              <w:top w:w="20" w:type="dxa"/>
              <w:left w:w="20" w:type="dxa"/>
              <w:bottom w:w="20" w:type="dxa"/>
              <w:right w:w="20" w:type="dxa"/>
            </w:tcMar>
          </w:tcPr>
          <w:p w:rsidR="005C1784" w:rsidRPr="001845EB" w:rsidRDefault="00D16174">
            <w:pPr>
              <w:spacing w:before="240" w:after="240" w:line="240" w:lineRule="auto"/>
              <w:jc w:val="center"/>
              <w:rPr>
                <w:rFonts w:ascii="Times New Roman" w:hAnsi="Times New Roman" w:cs="Times New Roman"/>
                <w:sz w:val="24"/>
                <w:szCs w:val="24"/>
              </w:rPr>
            </w:pPr>
            <w:proofErr w:type="spellStart"/>
            <w:r w:rsidRPr="001845EB">
              <w:rPr>
                <w:rFonts w:ascii="Times New Roman" w:hAnsi="Times New Roman" w:cs="Times New Roman"/>
                <w:sz w:val="24"/>
                <w:szCs w:val="24"/>
              </w:rPr>
              <w:t>Normes</w:t>
            </w:r>
            <w:proofErr w:type="spellEnd"/>
            <w:r w:rsidRPr="001845EB">
              <w:rPr>
                <w:rFonts w:ascii="Times New Roman" w:hAnsi="Times New Roman" w:cs="Times New Roman"/>
                <w:sz w:val="24"/>
                <w:szCs w:val="24"/>
              </w:rPr>
              <w:t xml:space="preserve"> standards</w:t>
            </w:r>
          </w:p>
        </w:tc>
        <w:tc>
          <w:tcPr>
            <w:tcW w:w="2550" w:type="dxa"/>
            <w:tcBorders>
              <w:top w:val="nil"/>
              <w:left w:val="nil"/>
              <w:bottom w:val="single" w:sz="6" w:space="0" w:color="000000"/>
              <w:right w:val="single" w:sz="6" w:space="0" w:color="000000"/>
            </w:tcBorders>
            <w:tcMar>
              <w:top w:w="20" w:type="dxa"/>
              <w:left w:w="20" w:type="dxa"/>
              <w:bottom w:w="20" w:type="dxa"/>
              <w:right w:w="20" w:type="dxa"/>
            </w:tcMar>
          </w:tcPr>
          <w:p w:rsidR="005C1784" w:rsidRPr="001845EB" w:rsidRDefault="00D16174">
            <w:pPr>
              <w:spacing w:before="240" w:after="240" w:line="240" w:lineRule="auto"/>
              <w:jc w:val="center"/>
              <w:rPr>
                <w:rFonts w:ascii="Times New Roman" w:hAnsi="Times New Roman" w:cs="Times New Roman"/>
                <w:sz w:val="24"/>
                <w:szCs w:val="24"/>
              </w:rPr>
            </w:pPr>
            <w:proofErr w:type="spellStart"/>
            <w:r w:rsidRPr="001845EB">
              <w:rPr>
                <w:rFonts w:ascii="Times New Roman" w:hAnsi="Times New Roman" w:cs="Times New Roman"/>
                <w:sz w:val="24"/>
                <w:szCs w:val="24"/>
              </w:rPr>
              <w:t>Données</w:t>
            </w:r>
            <w:proofErr w:type="spellEnd"/>
            <w:r w:rsidRPr="001845EB">
              <w:rPr>
                <w:rFonts w:ascii="Times New Roman" w:hAnsi="Times New Roman" w:cs="Times New Roman"/>
                <w:sz w:val="24"/>
                <w:szCs w:val="24"/>
              </w:rPr>
              <w:t xml:space="preserve"> </w:t>
            </w:r>
            <w:proofErr w:type="spellStart"/>
            <w:r w:rsidRPr="001845EB">
              <w:rPr>
                <w:rFonts w:ascii="Times New Roman" w:hAnsi="Times New Roman" w:cs="Times New Roman"/>
                <w:sz w:val="24"/>
                <w:szCs w:val="24"/>
              </w:rPr>
              <w:t>stockées</w:t>
            </w:r>
            <w:proofErr w:type="spellEnd"/>
            <w:r w:rsidRPr="001845EB">
              <w:rPr>
                <w:rFonts w:ascii="Times New Roman" w:hAnsi="Times New Roman" w:cs="Times New Roman"/>
                <w:sz w:val="24"/>
                <w:szCs w:val="24"/>
              </w:rPr>
              <w:t xml:space="preserve"> chez Google</w:t>
            </w:r>
          </w:p>
        </w:tc>
      </w:tr>
      <w:tr w:rsidR="005C1784" w:rsidRPr="001845EB">
        <w:trPr>
          <w:trHeight w:val="900"/>
        </w:trPr>
        <w:tc>
          <w:tcPr>
            <w:tcW w:w="1530" w:type="dxa"/>
            <w:tcBorders>
              <w:top w:val="nil"/>
              <w:left w:val="single" w:sz="6" w:space="0" w:color="000000"/>
              <w:bottom w:val="single" w:sz="6" w:space="0" w:color="000000"/>
              <w:right w:val="single" w:sz="6" w:space="0" w:color="000000"/>
            </w:tcBorders>
            <w:shd w:val="clear" w:color="auto" w:fill="CFE2F3"/>
            <w:tcMar>
              <w:top w:w="20" w:type="dxa"/>
              <w:left w:w="0" w:type="dxa"/>
              <w:bottom w:w="20" w:type="dxa"/>
              <w:right w:w="20" w:type="dxa"/>
            </w:tcMar>
          </w:tcPr>
          <w:p w:rsidR="005C1784" w:rsidRPr="001845EB" w:rsidRDefault="00D16174">
            <w:pPr>
              <w:spacing w:before="240" w:after="240" w:line="240" w:lineRule="auto"/>
              <w:jc w:val="center"/>
              <w:rPr>
                <w:rFonts w:ascii="Times New Roman" w:hAnsi="Times New Roman" w:cs="Times New Roman"/>
                <w:b/>
                <w:sz w:val="24"/>
                <w:szCs w:val="24"/>
              </w:rPr>
            </w:pPr>
            <w:proofErr w:type="spellStart"/>
            <w:r w:rsidRPr="001845EB">
              <w:rPr>
                <w:rFonts w:ascii="Times New Roman" w:hAnsi="Times New Roman" w:cs="Times New Roman"/>
                <w:b/>
                <w:sz w:val="24"/>
                <w:szCs w:val="24"/>
              </w:rPr>
              <w:t>Facilité</w:t>
            </w:r>
            <w:proofErr w:type="spellEnd"/>
            <w:r w:rsidRPr="001845EB">
              <w:rPr>
                <w:rFonts w:ascii="Times New Roman" w:hAnsi="Times New Roman" w:cs="Times New Roman"/>
                <w:b/>
                <w:sz w:val="24"/>
                <w:szCs w:val="24"/>
              </w:rPr>
              <w:t xml:space="preserve"> </w:t>
            </w:r>
            <w:proofErr w:type="spellStart"/>
            <w:r w:rsidRPr="001845EB">
              <w:rPr>
                <w:rFonts w:ascii="Times New Roman" w:hAnsi="Times New Roman" w:cs="Times New Roman"/>
                <w:b/>
                <w:sz w:val="24"/>
                <w:szCs w:val="24"/>
              </w:rPr>
              <w:t>d'Usage</w:t>
            </w:r>
            <w:proofErr w:type="spellEnd"/>
          </w:p>
        </w:tc>
        <w:tc>
          <w:tcPr>
            <w:tcW w:w="2355" w:type="dxa"/>
            <w:tcBorders>
              <w:top w:val="nil"/>
              <w:left w:val="nil"/>
              <w:bottom w:val="single" w:sz="6" w:space="0" w:color="000000"/>
              <w:right w:val="single" w:sz="6" w:space="0" w:color="000000"/>
            </w:tcBorders>
            <w:tcMar>
              <w:top w:w="20" w:type="dxa"/>
              <w:left w:w="20" w:type="dxa"/>
              <w:bottom w:w="20" w:type="dxa"/>
              <w:right w:w="20" w:type="dxa"/>
            </w:tcMar>
          </w:tcPr>
          <w:p w:rsidR="005C1784" w:rsidRPr="001845EB" w:rsidRDefault="00D16174">
            <w:pPr>
              <w:spacing w:before="240" w:after="240" w:line="240" w:lineRule="auto"/>
              <w:jc w:val="center"/>
              <w:rPr>
                <w:rFonts w:ascii="Times New Roman" w:hAnsi="Times New Roman" w:cs="Times New Roman"/>
                <w:sz w:val="24"/>
                <w:szCs w:val="24"/>
              </w:rPr>
            </w:pPr>
            <w:r w:rsidRPr="001845EB">
              <w:rPr>
                <w:rFonts w:ascii="Times New Roman" w:hAnsi="Times New Roman" w:cs="Times New Roman"/>
                <w:sz w:val="24"/>
                <w:szCs w:val="24"/>
              </w:rPr>
              <w:t xml:space="preserve"> Simple</w:t>
            </w:r>
          </w:p>
        </w:tc>
        <w:tc>
          <w:tcPr>
            <w:tcW w:w="2460" w:type="dxa"/>
            <w:tcBorders>
              <w:top w:val="nil"/>
              <w:left w:val="nil"/>
              <w:bottom w:val="single" w:sz="6" w:space="0" w:color="000000"/>
              <w:right w:val="single" w:sz="6" w:space="0" w:color="000000"/>
            </w:tcBorders>
            <w:tcMar>
              <w:top w:w="20" w:type="dxa"/>
              <w:left w:w="20" w:type="dxa"/>
              <w:bottom w:w="20" w:type="dxa"/>
              <w:right w:w="20" w:type="dxa"/>
            </w:tcMar>
          </w:tcPr>
          <w:p w:rsidR="005C1784" w:rsidRPr="001845EB" w:rsidRDefault="00D16174">
            <w:pPr>
              <w:spacing w:before="240" w:after="240" w:line="240" w:lineRule="auto"/>
              <w:jc w:val="center"/>
              <w:rPr>
                <w:rFonts w:ascii="Times New Roman" w:hAnsi="Times New Roman" w:cs="Times New Roman"/>
                <w:sz w:val="24"/>
                <w:szCs w:val="24"/>
              </w:rPr>
            </w:pPr>
            <w:proofErr w:type="spellStart"/>
            <w:r w:rsidRPr="001845EB">
              <w:rPr>
                <w:rFonts w:ascii="Times New Roman" w:hAnsi="Times New Roman" w:cs="Times New Roman"/>
                <w:sz w:val="24"/>
                <w:szCs w:val="24"/>
              </w:rPr>
              <w:t>Complexe</w:t>
            </w:r>
            <w:proofErr w:type="spellEnd"/>
          </w:p>
        </w:tc>
        <w:tc>
          <w:tcPr>
            <w:tcW w:w="2550" w:type="dxa"/>
            <w:tcBorders>
              <w:top w:val="nil"/>
              <w:left w:val="nil"/>
              <w:bottom w:val="single" w:sz="6" w:space="0" w:color="000000"/>
              <w:right w:val="single" w:sz="6" w:space="0" w:color="000000"/>
            </w:tcBorders>
            <w:tcMar>
              <w:top w:w="20" w:type="dxa"/>
              <w:left w:w="20" w:type="dxa"/>
              <w:bottom w:w="20" w:type="dxa"/>
              <w:right w:w="20" w:type="dxa"/>
            </w:tcMar>
          </w:tcPr>
          <w:p w:rsidR="005C1784" w:rsidRPr="001845EB" w:rsidRDefault="00D16174">
            <w:pPr>
              <w:spacing w:before="240" w:after="240" w:line="240" w:lineRule="auto"/>
              <w:jc w:val="center"/>
              <w:rPr>
                <w:rFonts w:ascii="Times New Roman" w:hAnsi="Times New Roman" w:cs="Times New Roman"/>
                <w:sz w:val="24"/>
                <w:szCs w:val="24"/>
              </w:rPr>
            </w:pPr>
            <w:r w:rsidRPr="001845EB">
              <w:rPr>
                <w:rFonts w:ascii="Times New Roman" w:hAnsi="Times New Roman" w:cs="Times New Roman"/>
                <w:sz w:val="24"/>
                <w:szCs w:val="24"/>
              </w:rPr>
              <w:t>Simple</w:t>
            </w:r>
          </w:p>
        </w:tc>
      </w:tr>
      <w:tr w:rsidR="005C1784" w:rsidRPr="001845EB">
        <w:trPr>
          <w:trHeight w:val="900"/>
        </w:trPr>
        <w:tc>
          <w:tcPr>
            <w:tcW w:w="1530" w:type="dxa"/>
            <w:tcBorders>
              <w:top w:val="nil"/>
              <w:left w:val="single" w:sz="6" w:space="0" w:color="000000"/>
              <w:bottom w:val="single" w:sz="6" w:space="0" w:color="000000"/>
              <w:right w:val="single" w:sz="6" w:space="0" w:color="000000"/>
            </w:tcBorders>
            <w:shd w:val="clear" w:color="auto" w:fill="CFE2F3"/>
            <w:tcMar>
              <w:top w:w="20" w:type="dxa"/>
              <w:left w:w="0" w:type="dxa"/>
              <w:bottom w:w="20" w:type="dxa"/>
              <w:right w:w="20" w:type="dxa"/>
            </w:tcMar>
          </w:tcPr>
          <w:p w:rsidR="005C1784" w:rsidRPr="001845EB" w:rsidRDefault="00D16174">
            <w:pPr>
              <w:spacing w:before="240" w:after="240" w:line="240" w:lineRule="auto"/>
              <w:jc w:val="center"/>
              <w:rPr>
                <w:rFonts w:ascii="Times New Roman" w:hAnsi="Times New Roman" w:cs="Times New Roman"/>
                <w:b/>
                <w:sz w:val="24"/>
                <w:szCs w:val="24"/>
              </w:rPr>
            </w:pPr>
            <w:proofErr w:type="spellStart"/>
            <w:r w:rsidRPr="001845EB">
              <w:rPr>
                <w:rFonts w:ascii="Times New Roman" w:hAnsi="Times New Roman" w:cs="Times New Roman"/>
                <w:b/>
                <w:sz w:val="24"/>
                <w:szCs w:val="24"/>
              </w:rPr>
              <w:t>Dépendance</w:t>
            </w:r>
            <w:proofErr w:type="spellEnd"/>
          </w:p>
        </w:tc>
        <w:tc>
          <w:tcPr>
            <w:tcW w:w="2355" w:type="dxa"/>
            <w:tcBorders>
              <w:top w:val="nil"/>
              <w:left w:val="nil"/>
              <w:bottom w:val="single" w:sz="6" w:space="0" w:color="000000"/>
              <w:right w:val="single" w:sz="6" w:space="0" w:color="000000"/>
            </w:tcBorders>
            <w:tcMar>
              <w:top w:w="20" w:type="dxa"/>
              <w:left w:w="20" w:type="dxa"/>
              <w:bottom w:w="20" w:type="dxa"/>
              <w:right w:w="20" w:type="dxa"/>
            </w:tcMar>
          </w:tcPr>
          <w:p w:rsidR="005C1784" w:rsidRPr="001845EB" w:rsidRDefault="00D16174">
            <w:pPr>
              <w:spacing w:before="240" w:after="240" w:line="240" w:lineRule="auto"/>
              <w:jc w:val="center"/>
              <w:rPr>
                <w:rFonts w:ascii="Times New Roman" w:hAnsi="Times New Roman" w:cs="Times New Roman"/>
                <w:sz w:val="24"/>
                <w:szCs w:val="24"/>
              </w:rPr>
            </w:pPr>
            <w:r w:rsidRPr="001845EB">
              <w:rPr>
                <w:rFonts w:ascii="Times New Roman" w:hAnsi="Times New Roman" w:cs="Times New Roman"/>
                <w:sz w:val="24"/>
                <w:szCs w:val="24"/>
              </w:rPr>
              <w:t>Auto-</w:t>
            </w:r>
            <w:proofErr w:type="spellStart"/>
            <w:r w:rsidRPr="001845EB">
              <w:rPr>
                <w:rFonts w:ascii="Times New Roman" w:hAnsi="Times New Roman" w:cs="Times New Roman"/>
                <w:sz w:val="24"/>
                <w:szCs w:val="24"/>
              </w:rPr>
              <w:t>hébergé</w:t>
            </w:r>
            <w:proofErr w:type="spellEnd"/>
            <w:r w:rsidRPr="001845EB">
              <w:rPr>
                <w:rFonts w:ascii="Times New Roman" w:hAnsi="Times New Roman" w:cs="Times New Roman"/>
                <w:sz w:val="24"/>
                <w:szCs w:val="24"/>
              </w:rPr>
              <w:t xml:space="preserve"> (</w:t>
            </w:r>
            <w:proofErr w:type="spellStart"/>
            <w:r w:rsidRPr="001845EB">
              <w:rPr>
                <w:rFonts w:ascii="Times New Roman" w:hAnsi="Times New Roman" w:cs="Times New Roman"/>
                <w:sz w:val="24"/>
                <w:szCs w:val="24"/>
              </w:rPr>
              <w:t>souveraineté</w:t>
            </w:r>
            <w:proofErr w:type="spellEnd"/>
            <w:r w:rsidRPr="001845EB">
              <w:rPr>
                <w:rFonts w:ascii="Times New Roman" w:hAnsi="Times New Roman" w:cs="Times New Roman"/>
                <w:sz w:val="24"/>
                <w:szCs w:val="24"/>
              </w:rPr>
              <w:t xml:space="preserve"> </w:t>
            </w:r>
            <w:proofErr w:type="spellStart"/>
            <w:r w:rsidRPr="001845EB">
              <w:rPr>
                <w:rFonts w:ascii="Times New Roman" w:hAnsi="Times New Roman" w:cs="Times New Roman"/>
                <w:sz w:val="24"/>
                <w:szCs w:val="24"/>
              </w:rPr>
              <w:t>haïtienne</w:t>
            </w:r>
            <w:proofErr w:type="spellEnd"/>
            <w:r w:rsidRPr="001845EB">
              <w:rPr>
                <w:rFonts w:ascii="Times New Roman" w:hAnsi="Times New Roman" w:cs="Times New Roman"/>
                <w:sz w:val="24"/>
                <w:szCs w:val="24"/>
              </w:rPr>
              <w:t>)</w:t>
            </w:r>
          </w:p>
        </w:tc>
        <w:tc>
          <w:tcPr>
            <w:tcW w:w="2460" w:type="dxa"/>
            <w:tcBorders>
              <w:top w:val="nil"/>
              <w:left w:val="nil"/>
              <w:bottom w:val="single" w:sz="6" w:space="0" w:color="000000"/>
              <w:right w:val="single" w:sz="6" w:space="0" w:color="000000"/>
            </w:tcBorders>
            <w:tcMar>
              <w:top w:w="20" w:type="dxa"/>
              <w:left w:w="20" w:type="dxa"/>
              <w:bottom w:w="20" w:type="dxa"/>
              <w:right w:w="20" w:type="dxa"/>
            </w:tcMar>
          </w:tcPr>
          <w:p w:rsidR="005C1784" w:rsidRPr="001845EB" w:rsidRDefault="00D16174">
            <w:pPr>
              <w:spacing w:before="240" w:after="240" w:line="240" w:lineRule="auto"/>
              <w:jc w:val="center"/>
              <w:rPr>
                <w:rFonts w:ascii="Times New Roman" w:hAnsi="Times New Roman" w:cs="Times New Roman"/>
                <w:sz w:val="24"/>
                <w:szCs w:val="24"/>
              </w:rPr>
            </w:pPr>
            <w:r w:rsidRPr="001845EB">
              <w:rPr>
                <w:rFonts w:ascii="Times New Roman" w:hAnsi="Times New Roman" w:cs="Times New Roman"/>
                <w:sz w:val="24"/>
                <w:szCs w:val="24"/>
              </w:rPr>
              <w:t>Open Source</w:t>
            </w:r>
          </w:p>
        </w:tc>
        <w:tc>
          <w:tcPr>
            <w:tcW w:w="2550" w:type="dxa"/>
            <w:tcBorders>
              <w:top w:val="nil"/>
              <w:left w:val="nil"/>
              <w:bottom w:val="single" w:sz="6" w:space="0" w:color="000000"/>
              <w:right w:val="single" w:sz="6" w:space="0" w:color="000000"/>
            </w:tcBorders>
            <w:tcMar>
              <w:top w:w="20" w:type="dxa"/>
              <w:left w:w="20" w:type="dxa"/>
              <w:bottom w:w="20" w:type="dxa"/>
              <w:right w:w="20" w:type="dxa"/>
            </w:tcMar>
          </w:tcPr>
          <w:p w:rsidR="005C1784" w:rsidRPr="001845EB" w:rsidRDefault="00D16174">
            <w:pPr>
              <w:spacing w:before="240" w:after="240" w:line="240" w:lineRule="auto"/>
              <w:jc w:val="center"/>
              <w:rPr>
                <w:rFonts w:ascii="Times New Roman" w:hAnsi="Times New Roman" w:cs="Times New Roman"/>
                <w:sz w:val="24"/>
                <w:szCs w:val="24"/>
              </w:rPr>
            </w:pPr>
            <w:bookmarkStart w:id="6" w:name="_heading=h.55t4tmb6vu74" w:colFirst="0" w:colLast="0"/>
            <w:bookmarkEnd w:id="6"/>
            <w:r w:rsidRPr="001845EB">
              <w:rPr>
                <w:rFonts w:ascii="Times New Roman" w:hAnsi="Times New Roman" w:cs="Times New Roman"/>
                <w:sz w:val="24"/>
                <w:szCs w:val="24"/>
              </w:rPr>
              <w:t xml:space="preserve">100% </w:t>
            </w:r>
            <w:proofErr w:type="spellStart"/>
            <w:r w:rsidRPr="001845EB">
              <w:rPr>
                <w:rFonts w:ascii="Times New Roman" w:hAnsi="Times New Roman" w:cs="Times New Roman"/>
                <w:sz w:val="24"/>
                <w:szCs w:val="24"/>
              </w:rPr>
              <w:t>dépendant</w:t>
            </w:r>
            <w:proofErr w:type="spellEnd"/>
            <w:r w:rsidRPr="001845EB">
              <w:rPr>
                <w:rFonts w:ascii="Times New Roman" w:hAnsi="Times New Roman" w:cs="Times New Roman"/>
                <w:sz w:val="24"/>
                <w:szCs w:val="24"/>
              </w:rPr>
              <w:t xml:space="preserve"> de Google</w:t>
            </w:r>
          </w:p>
        </w:tc>
      </w:tr>
    </w:tbl>
    <w:p w:rsidR="005C1784" w:rsidRDefault="005C1784">
      <w:pPr>
        <w:spacing w:after="200" w:line="240" w:lineRule="auto"/>
        <w:rPr>
          <w:rFonts w:ascii="Times New Roman" w:eastAsia="Times New Roman" w:hAnsi="Times New Roman" w:cs="Times New Roman"/>
          <w:color w:val="FF0000"/>
          <w:sz w:val="24"/>
          <w:szCs w:val="24"/>
        </w:rPr>
      </w:pPr>
      <w:bookmarkStart w:id="7" w:name="_heading=h.41mghml" w:colFirst="0" w:colLast="0"/>
      <w:bookmarkEnd w:id="7"/>
    </w:p>
    <w:p w:rsidR="005C1784" w:rsidRDefault="005C1784">
      <w:pPr>
        <w:jc w:val="both"/>
        <w:rPr>
          <w:rFonts w:ascii="Times New Roman" w:eastAsia="Times New Roman" w:hAnsi="Times New Roman" w:cs="Times New Roman"/>
          <w:color w:val="FF0000"/>
          <w:sz w:val="24"/>
          <w:szCs w:val="24"/>
        </w:rPr>
      </w:pPr>
    </w:p>
    <w:p w:rsidR="005C1784" w:rsidRPr="00C05692" w:rsidRDefault="00C05692" w:rsidP="002504EE">
      <w:pPr>
        <w:pStyle w:val="Heading7"/>
        <w:rPr>
          <w:rFonts w:eastAsia="Times New Roman"/>
          <w:lang w:val="fr-FR"/>
        </w:rPr>
      </w:pPr>
      <w:r>
        <w:rPr>
          <w:rFonts w:eastAsia="Times New Roman"/>
          <w:lang w:val="fr-FR"/>
        </w:rPr>
        <w:t xml:space="preserve">Les matériels </w:t>
      </w:r>
      <w:proofErr w:type="spellStart"/>
      <w:r>
        <w:rPr>
          <w:rFonts w:eastAsia="Times New Roman"/>
          <w:lang w:val="fr-FR"/>
        </w:rPr>
        <w:t>ré</w:t>
      </w:r>
      <w:r w:rsidR="00D16174" w:rsidRPr="00C05692">
        <w:rPr>
          <w:rFonts w:eastAsia="Times New Roman"/>
          <w:lang w:val="fr-FR"/>
        </w:rPr>
        <w:t>quis</w:t>
      </w:r>
      <w:proofErr w:type="spellEnd"/>
      <w:r w:rsidR="00D16174" w:rsidRPr="00C05692">
        <w:rPr>
          <w:rFonts w:eastAsia="Times New Roman"/>
          <w:lang w:val="fr-FR"/>
        </w:rPr>
        <w:t xml:space="preserve"> sont les suivants:</w:t>
      </w:r>
    </w:p>
    <w:p w:rsidR="005C1784" w:rsidRDefault="00D16174">
      <w:pPr>
        <w:numPr>
          <w:ilvl w:val="0"/>
          <w:numId w:val="3"/>
        </w:numPr>
        <w:spacing w:after="0" w:line="240" w:lineRule="auto"/>
        <w:rPr>
          <w:rFonts w:ascii="Times New Roman" w:eastAsia="Times New Roman" w:hAnsi="Times New Roman" w:cs="Times New Roman"/>
          <w:sz w:val="24"/>
          <w:szCs w:val="24"/>
        </w:rPr>
      </w:pPr>
      <w:bookmarkStart w:id="8" w:name="_heading=h.5d9u7gr9xfi8" w:colFirst="0" w:colLast="0"/>
      <w:bookmarkEnd w:id="8"/>
      <w:proofErr w:type="spellStart"/>
      <w:r>
        <w:rPr>
          <w:rFonts w:ascii="Times New Roman" w:eastAsia="Times New Roman" w:hAnsi="Times New Roman" w:cs="Times New Roman"/>
          <w:sz w:val="24"/>
          <w:szCs w:val="24"/>
        </w:rPr>
        <w:t>Serveurs</w:t>
      </w:r>
      <w:proofErr w:type="spellEnd"/>
      <w:r>
        <w:rPr>
          <w:rFonts w:ascii="Times New Roman" w:eastAsia="Times New Roman" w:hAnsi="Times New Roman" w:cs="Times New Roman"/>
          <w:sz w:val="24"/>
          <w:szCs w:val="24"/>
        </w:rPr>
        <w:t xml:space="preserve"> Frontend</w:t>
      </w:r>
    </w:p>
    <w:p w:rsidR="005C1784" w:rsidRDefault="00D16174">
      <w:pPr>
        <w:numPr>
          <w:ilvl w:val="0"/>
          <w:numId w:val="3"/>
        </w:numPr>
        <w:spacing w:after="0" w:line="240" w:lineRule="auto"/>
        <w:rPr>
          <w:rFonts w:ascii="Times New Roman" w:eastAsia="Times New Roman" w:hAnsi="Times New Roman" w:cs="Times New Roman"/>
          <w:sz w:val="24"/>
          <w:szCs w:val="24"/>
        </w:rPr>
      </w:pPr>
      <w:bookmarkStart w:id="9" w:name="_heading=h.iehtr4p8loiq" w:colFirst="0" w:colLast="0"/>
      <w:bookmarkEnd w:id="9"/>
      <w:proofErr w:type="spellStart"/>
      <w:r>
        <w:rPr>
          <w:rFonts w:ascii="Times New Roman" w:eastAsia="Times New Roman" w:hAnsi="Times New Roman" w:cs="Times New Roman"/>
          <w:sz w:val="24"/>
          <w:szCs w:val="24"/>
        </w:rPr>
        <w:t>Serveurs</w:t>
      </w:r>
      <w:proofErr w:type="spellEnd"/>
      <w:r>
        <w:rPr>
          <w:rFonts w:ascii="Times New Roman" w:eastAsia="Times New Roman" w:hAnsi="Times New Roman" w:cs="Times New Roman"/>
          <w:sz w:val="24"/>
          <w:szCs w:val="24"/>
        </w:rPr>
        <w:t xml:space="preserve"> Backend</w:t>
      </w:r>
    </w:p>
    <w:p w:rsidR="005C1784" w:rsidRDefault="00D16174">
      <w:pPr>
        <w:numPr>
          <w:ilvl w:val="0"/>
          <w:numId w:val="3"/>
        </w:numPr>
        <w:spacing w:after="0" w:line="240" w:lineRule="auto"/>
        <w:rPr>
          <w:rFonts w:ascii="Times New Roman" w:eastAsia="Times New Roman" w:hAnsi="Times New Roman" w:cs="Times New Roman"/>
          <w:sz w:val="24"/>
          <w:szCs w:val="24"/>
        </w:rPr>
      </w:pPr>
      <w:bookmarkStart w:id="10" w:name="_heading=h.711k3ha9ne86" w:colFirst="0" w:colLast="0"/>
      <w:bookmarkEnd w:id="10"/>
      <w:proofErr w:type="spellStart"/>
      <w:r>
        <w:rPr>
          <w:rFonts w:ascii="Times New Roman" w:eastAsia="Times New Roman" w:hAnsi="Times New Roman" w:cs="Times New Roman"/>
          <w:sz w:val="24"/>
          <w:szCs w:val="24"/>
        </w:rPr>
        <w:t>Serveur</w:t>
      </w:r>
      <w:proofErr w:type="spellEnd"/>
      <w:r>
        <w:rPr>
          <w:rFonts w:ascii="Times New Roman" w:eastAsia="Times New Roman" w:hAnsi="Times New Roman" w:cs="Times New Roman"/>
          <w:sz w:val="24"/>
          <w:szCs w:val="24"/>
        </w:rPr>
        <w:t xml:space="preserve"> Base de </w:t>
      </w:r>
      <w:proofErr w:type="spellStart"/>
      <w:r>
        <w:rPr>
          <w:rFonts w:ascii="Times New Roman" w:eastAsia="Times New Roman" w:hAnsi="Times New Roman" w:cs="Times New Roman"/>
          <w:sz w:val="24"/>
          <w:szCs w:val="24"/>
        </w:rPr>
        <w:t>Données</w:t>
      </w:r>
      <w:proofErr w:type="spellEnd"/>
    </w:p>
    <w:p w:rsidR="005C1784" w:rsidRDefault="00D16174">
      <w:pPr>
        <w:numPr>
          <w:ilvl w:val="0"/>
          <w:numId w:val="3"/>
        </w:numPr>
        <w:spacing w:after="0" w:line="240" w:lineRule="auto"/>
        <w:rPr>
          <w:rFonts w:ascii="Times New Roman" w:eastAsia="Times New Roman" w:hAnsi="Times New Roman" w:cs="Times New Roman"/>
          <w:sz w:val="24"/>
          <w:szCs w:val="24"/>
        </w:rPr>
      </w:pPr>
      <w:bookmarkStart w:id="11" w:name="_heading=h.1p7pwhi6s2jo" w:colFirst="0" w:colLast="0"/>
      <w:bookmarkEnd w:id="11"/>
      <w:proofErr w:type="spellStart"/>
      <w:r>
        <w:rPr>
          <w:rFonts w:ascii="Times New Roman" w:eastAsia="Times New Roman" w:hAnsi="Times New Roman" w:cs="Times New Roman"/>
          <w:sz w:val="24"/>
          <w:szCs w:val="24"/>
        </w:rPr>
        <w:t>Serveur</w:t>
      </w:r>
      <w:proofErr w:type="spellEnd"/>
      <w:r>
        <w:rPr>
          <w:rFonts w:ascii="Times New Roman" w:eastAsia="Times New Roman" w:hAnsi="Times New Roman" w:cs="Times New Roman"/>
          <w:sz w:val="24"/>
          <w:szCs w:val="24"/>
        </w:rPr>
        <w:t xml:space="preserve"> Email</w:t>
      </w:r>
    </w:p>
    <w:p w:rsidR="005C1784" w:rsidRDefault="00D16174">
      <w:pPr>
        <w:numPr>
          <w:ilvl w:val="0"/>
          <w:numId w:val="3"/>
        </w:numPr>
        <w:spacing w:after="0" w:line="240" w:lineRule="auto"/>
        <w:rPr>
          <w:rFonts w:ascii="Times New Roman" w:eastAsia="Times New Roman" w:hAnsi="Times New Roman" w:cs="Times New Roman"/>
          <w:sz w:val="24"/>
          <w:szCs w:val="24"/>
        </w:rPr>
      </w:pPr>
      <w:bookmarkStart w:id="12" w:name="_heading=h.9t37z0q0hg16" w:colFirst="0" w:colLast="0"/>
      <w:bookmarkEnd w:id="12"/>
      <w:proofErr w:type="spellStart"/>
      <w:r>
        <w:rPr>
          <w:rFonts w:ascii="Times New Roman" w:eastAsia="Times New Roman" w:hAnsi="Times New Roman" w:cs="Times New Roman"/>
          <w:sz w:val="24"/>
          <w:szCs w:val="24"/>
        </w:rPr>
        <w:t>Équilibreurs</w:t>
      </w:r>
      <w:proofErr w:type="spellEnd"/>
      <w:r>
        <w:rPr>
          <w:rFonts w:ascii="Times New Roman" w:eastAsia="Times New Roman" w:hAnsi="Times New Roman" w:cs="Times New Roman"/>
          <w:sz w:val="24"/>
          <w:szCs w:val="24"/>
        </w:rPr>
        <w:t xml:space="preserve"> de charges</w:t>
      </w:r>
    </w:p>
    <w:p w:rsidR="005C1784" w:rsidRPr="00C05692" w:rsidRDefault="00D16174">
      <w:pPr>
        <w:numPr>
          <w:ilvl w:val="0"/>
          <w:numId w:val="3"/>
        </w:numPr>
        <w:spacing w:after="0" w:line="240" w:lineRule="auto"/>
        <w:rPr>
          <w:rFonts w:ascii="Times New Roman" w:eastAsia="Times New Roman" w:hAnsi="Times New Roman" w:cs="Times New Roman"/>
          <w:sz w:val="24"/>
          <w:szCs w:val="24"/>
          <w:lang w:val="fr-FR"/>
        </w:rPr>
      </w:pPr>
      <w:bookmarkStart w:id="13" w:name="_heading=h.yfg6398ef0b8" w:colFirst="0" w:colLast="0"/>
      <w:bookmarkEnd w:id="13"/>
      <w:r w:rsidRPr="00C05692">
        <w:rPr>
          <w:rFonts w:ascii="Times New Roman" w:eastAsia="Times New Roman" w:hAnsi="Times New Roman" w:cs="Times New Roman"/>
          <w:sz w:val="24"/>
          <w:szCs w:val="24"/>
          <w:lang w:val="fr-FR"/>
        </w:rPr>
        <w:t>Équipement réseaux (Routeurs, commutateurs etc.)</w:t>
      </w:r>
    </w:p>
    <w:p w:rsidR="005C1784" w:rsidRDefault="00D16174">
      <w:pPr>
        <w:numPr>
          <w:ilvl w:val="0"/>
          <w:numId w:val="3"/>
        </w:numPr>
        <w:spacing w:after="0" w:line="240" w:lineRule="auto"/>
        <w:rPr>
          <w:rFonts w:ascii="Times New Roman" w:eastAsia="Times New Roman" w:hAnsi="Times New Roman" w:cs="Times New Roman"/>
          <w:sz w:val="24"/>
          <w:szCs w:val="24"/>
        </w:rPr>
      </w:pPr>
      <w:bookmarkStart w:id="14" w:name="_heading=h.dqfzgtwt4vg1" w:colFirst="0" w:colLast="0"/>
      <w:bookmarkEnd w:id="14"/>
      <w:r>
        <w:rPr>
          <w:rFonts w:ascii="Times New Roman" w:eastAsia="Times New Roman" w:hAnsi="Times New Roman" w:cs="Times New Roman"/>
          <w:sz w:val="24"/>
          <w:szCs w:val="24"/>
        </w:rPr>
        <w:t>Pare-</w:t>
      </w:r>
      <w:proofErr w:type="spellStart"/>
      <w:r>
        <w:rPr>
          <w:rFonts w:ascii="Times New Roman" w:eastAsia="Times New Roman" w:hAnsi="Times New Roman" w:cs="Times New Roman"/>
          <w:sz w:val="24"/>
          <w:szCs w:val="24"/>
        </w:rPr>
        <w:t>feu</w:t>
      </w:r>
      <w:proofErr w:type="spellEnd"/>
    </w:p>
    <w:p w:rsidR="002504EE" w:rsidRPr="00A27111" w:rsidRDefault="00D16174" w:rsidP="002504EE">
      <w:pPr>
        <w:numPr>
          <w:ilvl w:val="0"/>
          <w:numId w:val="3"/>
        </w:numPr>
        <w:spacing w:after="200" w:line="240" w:lineRule="auto"/>
        <w:rPr>
          <w:rFonts w:ascii="Times New Roman" w:eastAsia="Times New Roman" w:hAnsi="Times New Roman" w:cs="Times New Roman"/>
          <w:sz w:val="24"/>
          <w:szCs w:val="24"/>
        </w:rPr>
      </w:pPr>
      <w:bookmarkStart w:id="15" w:name="_heading=h.jz34p45utqv3" w:colFirst="0" w:colLast="0"/>
      <w:bookmarkEnd w:id="15"/>
      <w:proofErr w:type="spellStart"/>
      <w:r>
        <w:rPr>
          <w:rFonts w:ascii="Times New Roman" w:eastAsia="Times New Roman" w:hAnsi="Times New Roman" w:cs="Times New Roman"/>
          <w:sz w:val="24"/>
          <w:szCs w:val="24"/>
        </w:rPr>
        <w:t>Ordinateur</w:t>
      </w:r>
      <w:proofErr w:type="spellEnd"/>
      <w:r>
        <w:rPr>
          <w:rFonts w:ascii="Times New Roman" w:eastAsia="Times New Roman" w:hAnsi="Times New Roman" w:cs="Times New Roman"/>
          <w:sz w:val="24"/>
          <w:szCs w:val="24"/>
        </w:rPr>
        <w:t xml:space="preserve"> de bureau</w:t>
      </w:r>
      <w:bookmarkStart w:id="16" w:name="_heading=h.v3mipo91o4y3" w:colFirst="0" w:colLast="0"/>
      <w:bookmarkStart w:id="17" w:name="_heading=h.haapch" w:colFirst="0" w:colLast="0"/>
      <w:bookmarkEnd w:id="16"/>
      <w:bookmarkEnd w:id="17"/>
    </w:p>
    <w:p w:rsidR="005C1784" w:rsidRDefault="00D16174" w:rsidP="002504EE">
      <w:pPr>
        <w:pStyle w:val="Heading1"/>
        <w:rPr>
          <w:rFonts w:eastAsia="Times New Roman"/>
        </w:rPr>
      </w:pPr>
      <w:r>
        <w:rPr>
          <w:rFonts w:eastAsia="Times New Roman"/>
        </w:rPr>
        <w:t xml:space="preserve">6. </w:t>
      </w:r>
      <w:proofErr w:type="spellStart"/>
      <w:r>
        <w:rPr>
          <w:rFonts w:eastAsia="Times New Roman"/>
        </w:rPr>
        <w:t>L’équipe</w:t>
      </w:r>
      <w:proofErr w:type="spellEnd"/>
    </w:p>
    <w:p w:rsidR="005C1784" w:rsidRPr="001845EB" w:rsidRDefault="00D16174">
      <w:pPr>
        <w:jc w:val="both"/>
        <w:rPr>
          <w:rFonts w:ascii="Times New Roman" w:eastAsia="Times New Roman" w:hAnsi="Times New Roman" w:cs="Times New Roman"/>
          <w:b/>
          <w:sz w:val="24"/>
          <w:szCs w:val="26"/>
          <w:lang w:val="fr-FR"/>
        </w:rPr>
      </w:pPr>
      <w:r w:rsidRPr="001845EB">
        <w:rPr>
          <w:rFonts w:ascii="Times New Roman" w:eastAsia="Times New Roman" w:hAnsi="Times New Roman" w:cs="Times New Roman"/>
          <w:b/>
          <w:sz w:val="24"/>
          <w:szCs w:val="26"/>
          <w:lang w:val="fr-FR"/>
        </w:rPr>
        <w:t>Présentation des membres de l'équipe, leurs compétences et leurs niveaux de compétences.</w:t>
      </w:r>
    </w:p>
    <w:p w:rsidR="005C1784" w:rsidRPr="00C05692" w:rsidRDefault="005C1784">
      <w:pPr>
        <w:jc w:val="both"/>
        <w:rPr>
          <w:rFonts w:ascii="Times New Roman" w:eastAsia="Times New Roman" w:hAnsi="Times New Roman" w:cs="Times New Roman"/>
          <w:b/>
          <w:sz w:val="26"/>
          <w:szCs w:val="26"/>
          <w:lang w:val="fr-FR"/>
        </w:rPr>
      </w:pPr>
    </w:p>
    <w:tbl>
      <w:tblPr>
        <w:tblStyle w:val="a1"/>
        <w:tblW w:w="9885" w:type="dxa"/>
        <w:tblBorders>
          <w:top w:val="nil"/>
          <w:left w:val="nil"/>
          <w:bottom w:val="nil"/>
          <w:right w:val="nil"/>
          <w:insideH w:val="nil"/>
          <w:insideV w:val="nil"/>
        </w:tblBorders>
        <w:tblLayout w:type="fixed"/>
        <w:tblLook w:val="0600" w:firstRow="0" w:lastRow="0" w:firstColumn="0" w:lastColumn="0" w:noHBand="1" w:noVBand="1"/>
      </w:tblPr>
      <w:tblGrid>
        <w:gridCol w:w="2070"/>
        <w:gridCol w:w="1860"/>
        <w:gridCol w:w="1080"/>
        <w:gridCol w:w="1155"/>
        <w:gridCol w:w="1080"/>
        <w:gridCol w:w="1290"/>
        <w:gridCol w:w="1350"/>
        <w:tblGridChange w:id="18">
          <w:tblGrid>
            <w:gridCol w:w="118"/>
            <w:gridCol w:w="1952"/>
            <w:gridCol w:w="118"/>
            <w:gridCol w:w="1742"/>
            <w:gridCol w:w="118"/>
            <w:gridCol w:w="962"/>
            <w:gridCol w:w="118"/>
            <w:gridCol w:w="1037"/>
            <w:gridCol w:w="118"/>
            <w:gridCol w:w="962"/>
            <w:gridCol w:w="118"/>
            <w:gridCol w:w="1172"/>
            <w:gridCol w:w="118"/>
            <w:gridCol w:w="1232"/>
            <w:gridCol w:w="118"/>
          </w:tblGrid>
        </w:tblGridChange>
      </w:tblGrid>
      <w:tr w:rsidR="005C1784">
        <w:trPr>
          <w:trHeight w:val="285"/>
        </w:trPr>
        <w:tc>
          <w:tcPr>
            <w:tcW w:w="207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C1784" w:rsidRPr="00C05692" w:rsidRDefault="00D16174">
            <w:pPr>
              <w:spacing w:before="240" w:after="0" w:line="276" w:lineRule="auto"/>
              <w:jc w:val="both"/>
              <w:rPr>
                <w:rFonts w:ascii="Times New Roman" w:eastAsia="Times New Roman" w:hAnsi="Times New Roman" w:cs="Times New Roman"/>
                <w:b/>
                <w:sz w:val="24"/>
                <w:szCs w:val="24"/>
                <w:lang w:val="fr-FR"/>
              </w:rPr>
            </w:pPr>
            <w:r w:rsidRPr="00C05692">
              <w:rPr>
                <w:rFonts w:ascii="Times New Roman" w:eastAsia="Times New Roman" w:hAnsi="Times New Roman" w:cs="Times New Roman"/>
                <w:b/>
                <w:sz w:val="24"/>
                <w:szCs w:val="24"/>
                <w:lang w:val="fr-FR"/>
              </w:rPr>
              <w:t xml:space="preserve"> </w:t>
            </w:r>
          </w:p>
        </w:tc>
        <w:tc>
          <w:tcPr>
            <w:tcW w:w="1860"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Composante</w:t>
            </w:r>
            <w:proofErr w:type="spellEnd"/>
            <w:r>
              <w:rPr>
                <w:rFonts w:ascii="Times New Roman" w:eastAsia="Times New Roman" w:hAnsi="Times New Roman" w:cs="Times New Roman"/>
                <w:b/>
                <w:sz w:val="24"/>
                <w:szCs w:val="24"/>
              </w:rPr>
              <w:t xml:space="preserve"> Client</w:t>
            </w:r>
          </w:p>
        </w:tc>
        <w:tc>
          <w:tcPr>
            <w:tcW w:w="3315" w:type="dxa"/>
            <w:gridSpan w:val="3"/>
            <w:tcBorders>
              <w:top w:val="single" w:sz="8" w:space="0" w:color="000000"/>
              <w:left w:val="nil"/>
              <w:bottom w:val="single" w:sz="8" w:space="0" w:color="000000"/>
              <w:right w:val="single" w:sz="8" w:space="0" w:color="000000"/>
            </w:tcBorders>
            <w:tcMar>
              <w:top w:w="0" w:type="dxa"/>
              <w:left w:w="100" w:type="dxa"/>
              <w:bottom w:w="0" w:type="dxa"/>
              <w:right w:w="100" w:type="dxa"/>
            </w:tcMar>
          </w:tcPr>
          <w:p w:rsidR="005C1784" w:rsidRDefault="00D16174">
            <w:pPr>
              <w:spacing w:before="240" w:after="0" w:line="276"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Composante</w:t>
            </w:r>
            <w:proofErr w:type="spellEnd"/>
            <w:r>
              <w:rPr>
                <w:rFonts w:ascii="Times New Roman" w:eastAsia="Times New Roman" w:hAnsi="Times New Roman" w:cs="Times New Roman"/>
                <w:b/>
                <w:sz w:val="24"/>
                <w:szCs w:val="24"/>
              </w:rPr>
              <w:t xml:space="preserve"> Solution</w:t>
            </w:r>
          </w:p>
        </w:tc>
        <w:tc>
          <w:tcPr>
            <w:tcW w:w="2640" w:type="dxa"/>
            <w:gridSpan w:val="2"/>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Composant</w:t>
            </w:r>
            <w:proofErr w:type="spellEnd"/>
            <w:r>
              <w:rPr>
                <w:rFonts w:ascii="Times New Roman" w:eastAsia="Times New Roman" w:hAnsi="Times New Roman" w:cs="Times New Roman"/>
                <w:b/>
                <w:sz w:val="24"/>
                <w:szCs w:val="24"/>
              </w:rPr>
              <w:t xml:space="preserve"> Effort</w:t>
            </w:r>
          </w:p>
        </w:tc>
      </w:tr>
      <w:tr w:rsidR="005C1784">
        <w:trPr>
          <w:trHeight w:val="285"/>
        </w:trPr>
        <w:tc>
          <w:tcPr>
            <w:tcW w:w="207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b/>
              </w:rPr>
            </w:pPr>
            <w:proofErr w:type="spellStart"/>
            <w:r>
              <w:rPr>
                <w:rFonts w:ascii="Times New Roman" w:eastAsia="Times New Roman" w:hAnsi="Times New Roman" w:cs="Times New Roman"/>
                <w:b/>
              </w:rPr>
              <w:t>Prenom</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Noms</w:t>
            </w:r>
            <w:proofErr w:type="spellEnd"/>
          </w:p>
        </w:tc>
        <w:tc>
          <w:tcPr>
            <w:tcW w:w="18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b/>
              </w:rPr>
            </w:pPr>
            <w:proofErr w:type="spellStart"/>
            <w:r>
              <w:rPr>
                <w:rFonts w:ascii="Times New Roman" w:eastAsia="Times New Roman" w:hAnsi="Times New Roman" w:cs="Times New Roman"/>
                <w:b/>
              </w:rPr>
              <w:t>Représentation</w:t>
            </w:r>
            <w:proofErr w:type="spellEnd"/>
            <w:r>
              <w:rPr>
                <w:rFonts w:ascii="Times New Roman" w:eastAsia="Times New Roman" w:hAnsi="Times New Roman" w:cs="Times New Roman"/>
                <w:b/>
              </w:rPr>
              <w:t xml:space="preserve"> des parties </w:t>
            </w:r>
            <w:proofErr w:type="spellStart"/>
            <w:r>
              <w:rPr>
                <w:rFonts w:ascii="Times New Roman" w:eastAsia="Times New Roman" w:hAnsi="Times New Roman" w:cs="Times New Roman"/>
                <w:b/>
              </w:rPr>
              <w:t>prenantes</w:t>
            </w:r>
            <w:proofErr w:type="spellEnd"/>
          </w:p>
        </w:tc>
        <w:tc>
          <w:tcPr>
            <w:tcW w:w="10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center"/>
              <w:rPr>
                <w:rFonts w:ascii="Times New Roman" w:eastAsia="Times New Roman" w:hAnsi="Times New Roman" w:cs="Times New Roman"/>
                <w:b/>
              </w:rPr>
            </w:pPr>
            <w:proofErr w:type="spellStart"/>
            <w:r>
              <w:rPr>
                <w:rFonts w:ascii="Times New Roman" w:eastAsia="Times New Roman" w:hAnsi="Times New Roman" w:cs="Times New Roman"/>
                <w:b/>
              </w:rPr>
              <w:t>Analyse</w:t>
            </w:r>
            <w:proofErr w:type="spellEnd"/>
          </w:p>
        </w:tc>
        <w:tc>
          <w:tcPr>
            <w:tcW w:w="11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rsidR="005C1784" w:rsidRDefault="00AA745F">
            <w:pPr>
              <w:spacing w:before="240" w:after="0" w:line="276" w:lineRule="auto"/>
              <w:jc w:val="both"/>
              <w:rPr>
                <w:rFonts w:ascii="Times New Roman" w:eastAsia="Times New Roman" w:hAnsi="Times New Roman" w:cs="Times New Roman"/>
                <w:b/>
              </w:rPr>
            </w:pPr>
            <w:proofErr w:type="spellStart"/>
            <w:r>
              <w:rPr>
                <w:rFonts w:ascii="Times New Roman" w:eastAsia="Times New Roman" w:hAnsi="Times New Roman" w:cs="Times New Roman"/>
                <w:b/>
              </w:rPr>
              <w:t>Dé</w:t>
            </w:r>
            <w:r w:rsidR="00D16174">
              <w:rPr>
                <w:rFonts w:ascii="Times New Roman" w:eastAsia="Times New Roman" w:hAnsi="Times New Roman" w:cs="Times New Roman"/>
                <w:b/>
              </w:rPr>
              <w:t>veloppement</w:t>
            </w:r>
            <w:proofErr w:type="spellEnd"/>
          </w:p>
        </w:tc>
        <w:tc>
          <w:tcPr>
            <w:tcW w:w="10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b/>
              </w:rPr>
            </w:pPr>
            <w:r>
              <w:rPr>
                <w:rFonts w:ascii="Times New Roman" w:eastAsia="Times New Roman" w:hAnsi="Times New Roman" w:cs="Times New Roman"/>
                <w:b/>
              </w:rPr>
              <w:t>Test</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b/>
              </w:rPr>
            </w:pPr>
            <w:r>
              <w:rPr>
                <w:rFonts w:ascii="Times New Roman" w:eastAsia="Times New Roman" w:hAnsi="Times New Roman" w:cs="Times New Roman"/>
                <w:b/>
              </w:rPr>
              <w:t>Leadership</w:t>
            </w:r>
          </w:p>
        </w:tc>
        <w:tc>
          <w:tcPr>
            <w:tcW w:w="135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b/>
              </w:rPr>
            </w:pPr>
            <w:r>
              <w:rPr>
                <w:rFonts w:ascii="Times New Roman" w:eastAsia="Times New Roman" w:hAnsi="Times New Roman" w:cs="Times New Roman"/>
                <w:b/>
              </w:rPr>
              <w:t>Management</w:t>
            </w:r>
          </w:p>
        </w:tc>
      </w:tr>
      <w:tr w:rsidR="005C1784">
        <w:trPr>
          <w:trHeight w:val="465"/>
        </w:trPr>
        <w:tc>
          <w:tcPr>
            <w:tcW w:w="207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Chardin</w:t>
            </w:r>
            <w:proofErr w:type="spellEnd"/>
            <w:r>
              <w:rPr>
                <w:rFonts w:ascii="Times New Roman" w:eastAsia="Times New Roman" w:hAnsi="Times New Roman" w:cs="Times New Roman"/>
                <w:b/>
                <w:sz w:val="24"/>
                <w:szCs w:val="24"/>
              </w:rPr>
              <w:t xml:space="preserve"> DOLNE</w:t>
            </w:r>
          </w:p>
        </w:tc>
        <w:tc>
          <w:tcPr>
            <w:tcW w:w="18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Niveau</w:t>
            </w:r>
            <w:proofErr w:type="spellEnd"/>
            <w:r>
              <w:rPr>
                <w:rFonts w:ascii="Times New Roman" w:eastAsia="Times New Roman" w:hAnsi="Times New Roman" w:cs="Times New Roman"/>
              </w:rPr>
              <w:t xml:space="preserve"> 2</w:t>
            </w:r>
          </w:p>
        </w:tc>
        <w:tc>
          <w:tcPr>
            <w:tcW w:w="10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Niveau</w:t>
            </w:r>
            <w:proofErr w:type="spellEnd"/>
            <w:r>
              <w:rPr>
                <w:rFonts w:ascii="Times New Roman" w:eastAsia="Times New Roman" w:hAnsi="Times New Roman" w:cs="Times New Roman"/>
              </w:rPr>
              <w:t xml:space="preserve"> 4</w:t>
            </w:r>
          </w:p>
        </w:tc>
        <w:tc>
          <w:tcPr>
            <w:tcW w:w="11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Niveau</w:t>
            </w:r>
            <w:proofErr w:type="spellEnd"/>
            <w:r>
              <w:rPr>
                <w:rFonts w:ascii="Times New Roman" w:eastAsia="Times New Roman" w:hAnsi="Times New Roman" w:cs="Times New Roman"/>
              </w:rPr>
              <w:t xml:space="preserve"> 3</w:t>
            </w:r>
          </w:p>
        </w:tc>
        <w:tc>
          <w:tcPr>
            <w:tcW w:w="10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Niveau</w:t>
            </w:r>
            <w:proofErr w:type="spellEnd"/>
            <w:r>
              <w:rPr>
                <w:rFonts w:ascii="Times New Roman" w:eastAsia="Times New Roman" w:hAnsi="Times New Roman" w:cs="Times New Roman"/>
              </w:rPr>
              <w:t xml:space="preserve"> 4</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Niveau</w:t>
            </w:r>
            <w:proofErr w:type="spellEnd"/>
            <w:r>
              <w:rPr>
                <w:rFonts w:ascii="Times New Roman" w:eastAsia="Times New Roman" w:hAnsi="Times New Roman" w:cs="Times New Roman"/>
              </w:rPr>
              <w:t xml:space="preserve"> 3 </w:t>
            </w:r>
          </w:p>
        </w:tc>
        <w:tc>
          <w:tcPr>
            <w:tcW w:w="135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Niveau</w:t>
            </w:r>
            <w:proofErr w:type="spellEnd"/>
            <w:r>
              <w:rPr>
                <w:rFonts w:ascii="Times New Roman" w:eastAsia="Times New Roman" w:hAnsi="Times New Roman" w:cs="Times New Roman"/>
              </w:rPr>
              <w:t xml:space="preserve"> 3 </w:t>
            </w:r>
          </w:p>
        </w:tc>
      </w:tr>
      <w:tr w:rsidR="005C1784">
        <w:trPr>
          <w:trHeight w:val="345"/>
        </w:trPr>
        <w:tc>
          <w:tcPr>
            <w:tcW w:w="207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rPr>
            </w:pPr>
            <w:r>
              <w:rPr>
                <w:rFonts w:ascii="Times New Roman" w:eastAsia="Times New Roman" w:hAnsi="Times New Roman" w:cs="Times New Roman"/>
                <w:b/>
                <w:sz w:val="24"/>
                <w:szCs w:val="24"/>
              </w:rPr>
              <w:t>Erick ST FLEUR</w:t>
            </w:r>
          </w:p>
        </w:tc>
        <w:tc>
          <w:tcPr>
            <w:tcW w:w="18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Niveau</w:t>
            </w:r>
            <w:proofErr w:type="spellEnd"/>
            <w:r>
              <w:rPr>
                <w:rFonts w:ascii="Times New Roman" w:eastAsia="Times New Roman" w:hAnsi="Times New Roman" w:cs="Times New Roman"/>
              </w:rPr>
              <w:t xml:space="preserve"> 2</w:t>
            </w:r>
          </w:p>
        </w:tc>
        <w:tc>
          <w:tcPr>
            <w:tcW w:w="10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Niveau</w:t>
            </w:r>
            <w:proofErr w:type="spellEnd"/>
            <w:r>
              <w:rPr>
                <w:rFonts w:ascii="Times New Roman" w:eastAsia="Times New Roman" w:hAnsi="Times New Roman" w:cs="Times New Roman"/>
              </w:rPr>
              <w:t xml:space="preserve"> 3</w:t>
            </w:r>
          </w:p>
        </w:tc>
        <w:tc>
          <w:tcPr>
            <w:tcW w:w="11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Niveau</w:t>
            </w:r>
            <w:proofErr w:type="spellEnd"/>
            <w:r>
              <w:rPr>
                <w:rFonts w:ascii="Times New Roman" w:eastAsia="Times New Roman" w:hAnsi="Times New Roman" w:cs="Times New Roman"/>
              </w:rPr>
              <w:t xml:space="preserve"> 3</w:t>
            </w:r>
          </w:p>
        </w:tc>
        <w:tc>
          <w:tcPr>
            <w:tcW w:w="10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Niveau</w:t>
            </w:r>
            <w:proofErr w:type="spellEnd"/>
            <w:r>
              <w:rPr>
                <w:rFonts w:ascii="Times New Roman" w:eastAsia="Times New Roman" w:hAnsi="Times New Roman" w:cs="Times New Roman"/>
              </w:rPr>
              <w:t xml:space="preserve"> 3</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Niveau</w:t>
            </w:r>
            <w:proofErr w:type="spellEnd"/>
            <w:r>
              <w:rPr>
                <w:rFonts w:ascii="Times New Roman" w:eastAsia="Times New Roman" w:hAnsi="Times New Roman" w:cs="Times New Roman"/>
              </w:rPr>
              <w:t xml:space="preserve"> 4</w:t>
            </w:r>
          </w:p>
        </w:tc>
        <w:tc>
          <w:tcPr>
            <w:tcW w:w="135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Niveau</w:t>
            </w:r>
            <w:proofErr w:type="spellEnd"/>
            <w:r>
              <w:rPr>
                <w:rFonts w:ascii="Times New Roman" w:eastAsia="Times New Roman" w:hAnsi="Times New Roman" w:cs="Times New Roman"/>
              </w:rPr>
              <w:t xml:space="preserve"> 5</w:t>
            </w:r>
          </w:p>
        </w:tc>
      </w:tr>
      <w:tr w:rsidR="005C1784">
        <w:trPr>
          <w:trHeight w:val="780"/>
        </w:trPr>
        <w:tc>
          <w:tcPr>
            <w:tcW w:w="207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rPr>
            </w:pPr>
            <w:r>
              <w:rPr>
                <w:rFonts w:ascii="Times New Roman" w:eastAsia="Times New Roman" w:hAnsi="Times New Roman" w:cs="Times New Roman"/>
                <w:b/>
                <w:sz w:val="24"/>
                <w:szCs w:val="24"/>
              </w:rPr>
              <w:lastRenderedPageBreak/>
              <w:t>Jena BADIO</w:t>
            </w:r>
          </w:p>
        </w:tc>
        <w:tc>
          <w:tcPr>
            <w:tcW w:w="18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Niveau</w:t>
            </w:r>
            <w:proofErr w:type="spellEnd"/>
            <w:r>
              <w:rPr>
                <w:rFonts w:ascii="Times New Roman" w:eastAsia="Times New Roman" w:hAnsi="Times New Roman" w:cs="Times New Roman"/>
              </w:rPr>
              <w:t xml:space="preserve"> 2</w:t>
            </w:r>
          </w:p>
        </w:tc>
        <w:tc>
          <w:tcPr>
            <w:tcW w:w="10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Niveau</w:t>
            </w:r>
            <w:proofErr w:type="spellEnd"/>
            <w:r>
              <w:rPr>
                <w:rFonts w:ascii="Times New Roman" w:eastAsia="Times New Roman" w:hAnsi="Times New Roman" w:cs="Times New Roman"/>
              </w:rPr>
              <w:t xml:space="preserve"> 3</w:t>
            </w:r>
          </w:p>
        </w:tc>
        <w:tc>
          <w:tcPr>
            <w:tcW w:w="11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Niveau</w:t>
            </w:r>
            <w:proofErr w:type="spellEnd"/>
            <w:r>
              <w:rPr>
                <w:rFonts w:ascii="Times New Roman" w:eastAsia="Times New Roman" w:hAnsi="Times New Roman" w:cs="Times New Roman"/>
              </w:rPr>
              <w:t xml:space="preserve"> 3</w:t>
            </w:r>
          </w:p>
        </w:tc>
        <w:tc>
          <w:tcPr>
            <w:tcW w:w="10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Niveau</w:t>
            </w:r>
            <w:proofErr w:type="spellEnd"/>
            <w:r>
              <w:rPr>
                <w:rFonts w:ascii="Times New Roman" w:eastAsia="Times New Roman" w:hAnsi="Times New Roman" w:cs="Times New Roman"/>
              </w:rPr>
              <w:t xml:space="preserve"> 3</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Niveau</w:t>
            </w:r>
            <w:proofErr w:type="spellEnd"/>
            <w:r>
              <w:rPr>
                <w:rFonts w:ascii="Times New Roman" w:eastAsia="Times New Roman" w:hAnsi="Times New Roman" w:cs="Times New Roman"/>
              </w:rPr>
              <w:t xml:space="preserve"> 4</w:t>
            </w:r>
          </w:p>
        </w:tc>
        <w:tc>
          <w:tcPr>
            <w:tcW w:w="135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Niveau</w:t>
            </w:r>
            <w:proofErr w:type="spellEnd"/>
            <w:r>
              <w:rPr>
                <w:rFonts w:ascii="Times New Roman" w:eastAsia="Times New Roman" w:hAnsi="Times New Roman" w:cs="Times New Roman"/>
              </w:rPr>
              <w:t xml:space="preserve"> 5</w:t>
            </w:r>
          </w:p>
        </w:tc>
      </w:tr>
      <w:tr w:rsidR="005C1784">
        <w:trPr>
          <w:trHeight w:val="345"/>
        </w:trPr>
        <w:tc>
          <w:tcPr>
            <w:tcW w:w="207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Benchoud BERNARD</w:t>
            </w:r>
          </w:p>
        </w:tc>
        <w:tc>
          <w:tcPr>
            <w:tcW w:w="18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Niveau</w:t>
            </w:r>
            <w:proofErr w:type="spellEnd"/>
            <w:r>
              <w:rPr>
                <w:rFonts w:ascii="Times New Roman" w:eastAsia="Times New Roman" w:hAnsi="Times New Roman" w:cs="Times New Roman"/>
              </w:rPr>
              <w:t xml:space="preserve"> 3</w:t>
            </w:r>
          </w:p>
        </w:tc>
        <w:tc>
          <w:tcPr>
            <w:tcW w:w="10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Niveau</w:t>
            </w:r>
            <w:proofErr w:type="spellEnd"/>
            <w:r>
              <w:rPr>
                <w:rFonts w:ascii="Times New Roman" w:eastAsia="Times New Roman" w:hAnsi="Times New Roman" w:cs="Times New Roman"/>
              </w:rPr>
              <w:t xml:space="preserve"> 3</w:t>
            </w:r>
          </w:p>
        </w:tc>
        <w:tc>
          <w:tcPr>
            <w:tcW w:w="11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Niveau</w:t>
            </w:r>
            <w:proofErr w:type="spellEnd"/>
            <w:r>
              <w:rPr>
                <w:rFonts w:ascii="Times New Roman" w:eastAsia="Times New Roman" w:hAnsi="Times New Roman" w:cs="Times New Roman"/>
              </w:rPr>
              <w:t xml:space="preserve"> 2</w:t>
            </w:r>
          </w:p>
        </w:tc>
        <w:tc>
          <w:tcPr>
            <w:tcW w:w="10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Niveau</w:t>
            </w:r>
            <w:proofErr w:type="spellEnd"/>
            <w:r>
              <w:rPr>
                <w:rFonts w:ascii="Times New Roman" w:eastAsia="Times New Roman" w:hAnsi="Times New Roman" w:cs="Times New Roman"/>
              </w:rPr>
              <w:t xml:space="preserve"> 2</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Niveau</w:t>
            </w:r>
            <w:proofErr w:type="spellEnd"/>
            <w:r>
              <w:rPr>
                <w:rFonts w:ascii="Times New Roman" w:eastAsia="Times New Roman" w:hAnsi="Times New Roman" w:cs="Times New Roman"/>
              </w:rPr>
              <w:t xml:space="preserve"> 4</w:t>
            </w:r>
          </w:p>
        </w:tc>
        <w:tc>
          <w:tcPr>
            <w:tcW w:w="135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Niveau</w:t>
            </w:r>
            <w:proofErr w:type="spellEnd"/>
            <w:r>
              <w:rPr>
                <w:rFonts w:ascii="Times New Roman" w:eastAsia="Times New Roman" w:hAnsi="Times New Roman" w:cs="Times New Roman"/>
              </w:rPr>
              <w:t xml:space="preserve"> 4</w:t>
            </w:r>
          </w:p>
        </w:tc>
      </w:tr>
      <w:tr w:rsidR="005C1784">
        <w:trPr>
          <w:trHeight w:val="375"/>
        </w:trPr>
        <w:tc>
          <w:tcPr>
            <w:tcW w:w="207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Stessie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Nadjeina</w:t>
            </w:r>
            <w:proofErr w:type="spellEnd"/>
            <w:r>
              <w:rPr>
                <w:rFonts w:ascii="Times New Roman" w:eastAsia="Times New Roman" w:hAnsi="Times New Roman" w:cs="Times New Roman"/>
                <w:b/>
                <w:sz w:val="24"/>
                <w:szCs w:val="24"/>
              </w:rPr>
              <w:t xml:space="preserve">  BLANCHARD</w:t>
            </w:r>
          </w:p>
        </w:tc>
        <w:tc>
          <w:tcPr>
            <w:tcW w:w="18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Niveau</w:t>
            </w:r>
            <w:proofErr w:type="spellEnd"/>
            <w:r>
              <w:rPr>
                <w:rFonts w:ascii="Times New Roman" w:eastAsia="Times New Roman" w:hAnsi="Times New Roman" w:cs="Times New Roman"/>
              </w:rPr>
              <w:t xml:space="preserve"> 2</w:t>
            </w:r>
          </w:p>
        </w:tc>
        <w:tc>
          <w:tcPr>
            <w:tcW w:w="10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Niveau</w:t>
            </w:r>
            <w:proofErr w:type="spellEnd"/>
            <w:r>
              <w:rPr>
                <w:rFonts w:ascii="Times New Roman" w:eastAsia="Times New Roman" w:hAnsi="Times New Roman" w:cs="Times New Roman"/>
              </w:rPr>
              <w:t xml:space="preserve"> 4</w:t>
            </w:r>
          </w:p>
        </w:tc>
        <w:tc>
          <w:tcPr>
            <w:tcW w:w="11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Niveau</w:t>
            </w:r>
            <w:proofErr w:type="spellEnd"/>
            <w:r>
              <w:rPr>
                <w:rFonts w:ascii="Times New Roman" w:eastAsia="Times New Roman" w:hAnsi="Times New Roman" w:cs="Times New Roman"/>
              </w:rPr>
              <w:t xml:space="preserve"> 3</w:t>
            </w:r>
          </w:p>
        </w:tc>
        <w:tc>
          <w:tcPr>
            <w:tcW w:w="10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Niveau</w:t>
            </w:r>
            <w:proofErr w:type="spellEnd"/>
            <w:r>
              <w:rPr>
                <w:rFonts w:ascii="Times New Roman" w:eastAsia="Times New Roman" w:hAnsi="Times New Roman" w:cs="Times New Roman"/>
              </w:rPr>
              <w:t xml:space="preserve"> 4</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Niveau</w:t>
            </w:r>
            <w:proofErr w:type="spellEnd"/>
            <w:r>
              <w:rPr>
                <w:rFonts w:ascii="Times New Roman" w:eastAsia="Times New Roman" w:hAnsi="Times New Roman" w:cs="Times New Roman"/>
              </w:rPr>
              <w:t xml:space="preserve"> 2</w:t>
            </w:r>
          </w:p>
        </w:tc>
        <w:tc>
          <w:tcPr>
            <w:tcW w:w="135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Niveau</w:t>
            </w:r>
            <w:proofErr w:type="spellEnd"/>
            <w:r>
              <w:rPr>
                <w:rFonts w:ascii="Times New Roman" w:eastAsia="Times New Roman" w:hAnsi="Times New Roman" w:cs="Times New Roman"/>
              </w:rPr>
              <w:t xml:space="preserve"> 3 </w:t>
            </w:r>
          </w:p>
        </w:tc>
      </w:tr>
      <w:tr w:rsidR="005C1784">
        <w:trPr>
          <w:trHeight w:val="420"/>
        </w:trPr>
        <w:tc>
          <w:tcPr>
            <w:tcW w:w="207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Richard AMAZAN</w:t>
            </w:r>
          </w:p>
        </w:tc>
        <w:tc>
          <w:tcPr>
            <w:tcW w:w="18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sidR="00AB2E39">
              <w:rPr>
                <w:rFonts w:ascii="Times New Roman" w:eastAsia="Times New Roman" w:hAnsi="Times New Roman" w:cs="Times New Roman"/>
              </w:rPr>
              <w:t>Niveau</w:t>
            </w:r>
            <w:proofErr w:type="spellEnd"/>
            <w:r w:rsidR="00AB2E39">
              <w:rPr>
                <w:rFonts w:ascii="Times New Roman" w:eastAsia="Times New Roman" w:hAnsi="Times New Roman" w:cs="Times New Roman"/>
              </w:rPr>
              <w:t xml:space="preserve"> 3</w:t>
            </w:r>
          </w:p>
        </w:tc>
        <w:tc>
          <w:tcPr>
            <w:tcW w:w="10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rsidR="005C1784" w:rsidRDefault="00AB2E39">
            <w:pPr>
              <w:spacing w:before="240" w:after="0"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Niveau</w:t>
            </w:r>
            <w:proofErr w:type="spellEnd"/>
            <w:r>
              <w:rPr>
                <w:rFonts w:ascii="Times New Roman" w:eastAsia="Times New Roman" w:hAnsi="Times New Roman" w:cs="Times New Roman"/>
              </w:rPr>
              <w:t xml:space="preserve"> 1</w:t>
            </w:r>
          </w:p>
        </w:tc>
        <w:tc>
          <w:tcPr>
            <w:tcW w:w="11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rsidR="005C1784" w:rsidRDefault="00AB2E39">
            <w:pPr>
              <w:spacing w:before="240" w:after="0"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Niveau</w:t>
            </w:r>
            <w:proofErr w:type="spellEnd"/>
            <w:r>
              <w:rPr>
                <w:rFonts w:ascii="Times New Roman" w:eastAsia="Times New Roman" w:hAnsi="Times New Roman" w:cs="Times New Roman"/>
              </w:rPr>
              <w:t xml:space="preserve"> 1</w:t>
            </w:r>
          </w:p>
        </w:tc>
        <w:tc>
          <w:tcPr>
            <w:tcW w:w="10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rsidR="005C1784" w:rsidRDefault="00AB2E39">
            <w:pPr>
              <w:spacing w:before="240" w:after="0"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Niveau</w:t>
            </w:r>
            <w:proofErr w:type="spellEnd"/>
            <w:r>
              <w:rPr>
                <w:rFonts w:ascii="Times New Roman" w:eastAsia="Times New Roman" w:hAnsi="Times New Roman" w:cs="Times New Roman"/>
              </w:rPr>
              <w:t xml:space="preserve"> 2</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rsidR="005C1784" w:rsidRDefault="00AB2E39">
            <w:pPr>
              <w:spacing w:before="240" w:after="0"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Niveau</w:t>
            </w:r>
            <w:proofErr w:type="spellEnd"/>
            <w:r>
              <w:rPr>
                <w:rFonts w:ascii="Times New Roman" w:eastAsia="Times New Roman" w:hAnsi="Times New Roman" w:cs="Times New Roman"/>
              </w:rPr>
              <w:t xml:space="preserve"> 2</w:t>
            </w:r>
          </w:p>
        </w:tc>
        <w:tc>
          <w:tcPr>
            <w:tcW w:w="135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sidR="00AB2E39">
              <w:rPr>
                <w:rFonts w:ascii="Times New Roman" w:eastAsia="Times New Roman" w:hAnsi="Times New Roman" w:cs="Times New Roman"/>
              </w:rPr>
              <w:t>Niveau</w:t>
            </w:r>
            <w:proofErr w:type="spellEnd"/>
            <w:r w:rsidR="00AB2E39">
              <w:rPr>
                <w:rFonts w:ascii="Times New Roman" w:eastAsia="Times New Roman" w:hAnsi="Times New Roman" w:cs="Times New Roman"/>
              </w:rPr>
              <w:t xml:space="preserve"> 3</w:t>
            </w:r>
          </w:p>
        </w:tc>
      </w:tr>
      <w:tr w:rsidR="005C1784">
        <w:trPr>
          <w:trHeight w:val="330"/>
        </w:trPr>
        <w:tc>
          <w:tcPr>
            <w:tcW w:w="207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Levilson</w:t>
            </w:r>
            <w:proofErr w:type="spellEnd"/>
            <w:r>
              <w:rPr>
                <w:rFonts w:ascii="Times New Roman" w:eastAsia="Times New Roman" w:hAnsi="Times New Roman" w:cs="Times New Roman"/>
                <w:b/>
                <w:sz w:val="24"/>
                <w:szCs w:val="24"/>
              </w:rPr>
              <w:t xml:space="preserve"> PALANQUET </w:t>
            </w:r>
          </w:p>
        </w:tc>
        <w:tc>
          <w:tcPr>
            <w:tcW w:w="18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Niveau</w:t>
            </w:r>
            <w:proofErr w:type="spellEnd"/>
            <w:r>
              <w:rPr>
                <w:rFonts w:ascii="Times New Roman" w:eastAsia="Times New Roman" w:hAnsi="Times New Roman" w:cs="Times New Roman"/>
              </w:rPr>
              <w:t xml:space="preserve"> 3</w:t>
            </w:r>
          </w:p>
        </w:tc>
        <w:tc>
          <w:tcPr>
            <w:tcW w:w="10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Niveau</w:t>
            </w:r>
            <w:proofErr w:type="spellEnd"/>
            <w:r>
              <w:rPr>
                <w:rFonts w:ascii="Times New Roman" w:eastAsia="Times New Roman" w:hAnsi="Times New Roman" w:cs="Times New Roman"/>
              </w:rPr>
              <w:t xml:space="preserve"> 4</w:t>
            </w:r>
          </w:p>
        </w:tc>
        <w:tc>
          <w:tcPr>
            <w:tcW w:w="11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Niveau</w:t>
            </w:r>
            <w:proofErr w:type="spellEnd"/>
            <w:r>
              <w:rPr>
                <w:rFonts w:ascii="Times New Roman" w:eastAsia="Times New Roman" w:hAnsi="Times New Roman" w:cs="Times New Roman"/>
              </w:rPr>
              <w:t xml:space="preserve"> 3</w:t>
            </w:r>
          </w:p>
        </w:tc>
        <w:tc>
          <w:tcPr>
            <w:tcW w:w="10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Niveau</w:t>
            </w:r>
            <w:proofErr w:type="spellEnd"/>
            <w:r>
              <w:rPr>
                <w:rFonts w:ascii="Times New Roman" w:eastAsia="Times New Roman" w:hAnsi="Times New Roman" w:cs="Times New Roman"/>
              </w:rPr>
              <w:t xml:space="preserve"> 3</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Niveau</w:t>
            </w:r>
            <w:proofErr w:type="spellEnd"/>
            <w:r>
              <w:rPr>
                <w:rFonts w:ascii="Times New Roman" w:eastAsia="Times New Roman" w:hAnsi="Times New Roman" w:cs="Times New Roman"/>
              </w:rPr>
              <w:t xml:space="preserve"> 4</w:t>
            </w:r>
          </w:p>
        </w:tc>
        <w:tc>
          <w:tcPr>
            <w:tcW w:w="135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Niveau</w:t>
            </w:r>
            <w:proofErr w:type="spellEnd"/>
            <w:r>
              <w:rPr>
                <w:rFonts w:ascii="Times New Roman" w:eastAsia="Times New Roman" w:hAnsi="Times New Roman" w:cs="Times New Roman"/>
              </w:rPr>
              <w:t xml:space="preserve"> 4</w:t>
            </w:r>
          </w:p>
        </w:tc>
        <w:bookmarkStart w:id="19" w:name="_GoBack"/>
        <w:bookmarkEnd w:id="19"/>
      </w:tr>
      <w:tr w:rsidR="005C1784">
        <w:trPr>
          <w:trHeight w:val="480"/>
        </w:trPr>
        <w:tc>
          <w:tcPr>
            <w:tcW w:w="207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rPr>
            </w:pPr>
            <w:r>
              <w:rPr>
                <w:rFonts w:ascii="Times New Roman" w:eastAsia="Times New Roman" w:hAnsi="Times New Roman" w:cs="Times New Roman"/>
                <w:b/>
                <w:sz w:val="24"/>
                <w:szCs w:val="24"/>
              </w:rPr>
              <w:t>Erick ST-FLEUR</w:t>
            </w:r>
          </w:p>
        </w:tc>
        <w:tc>
          <w:tcPr>
            <w:tcW w:w="18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color w:val="404040"/>
              </w:rPr>
            </w:pPr>
            <w:r>
              <w:rPr>
                <w:rFonts w:ascii="Times New Roman" w:eastAsia="Times New Roman" w:hAnsi="Times New Roman" w:cs="Times New Roman"/>
                <w:color w:val="404040"/>
              </w:rPr>
              <w:t xml:space="preserve"> </w:t>
            </w:r>
            <w:sdt>
              <w:sdtPr>
                <w:tag w:val="goog_rdk_0"/>
                <w:id w:val="2011867505"/>
              </w:sdtPr>
              <w:sdtEndPr/>
              <w:sdtContent>
                <w:proofErr w:type="spellStart"/>
                <w:ins w:id="20" w:author="Erick St Fleur" w:date="2025-03-29T19:16:00Z">
                  <w:r>
                    <w:rPr>
                      <w:rFonts w:ascii="Times New Roman" w:eastAsia="Times New Roman" w:hAnsi="Times New Roman" w:cs="Times New Roman"/>
                      <w:color w:val="404040"/>
                    </w:rPr>
                    <w:t>Niveau</w:t>
                  </w:r>
                  <w:proofErr w:type="spellEnd"/>
                  <w:r>
                    <w:rPr>
                      <w:rFonts w:ascii="Times New Roman" w:eastAsia="Times New Roman" w:hAnsi="Times New Roman" w:cs="Times New Roman"/>
                      <w:color w:val="404040"/>
                    </w:rPr>
                    <w:t xml:space="preserve"> 2</w:t>
                  </w:r>
                </w:ins>
              </w:sdtContent>
            </w:sdt>
          </w:p>
        </w:tc>
        <w:tc>
          <w:tcPr>
            <w:tcW w:w="10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color w:val="404040"/>
              </w:rPr>
            </w:pPr>
            <w:r>
              <w:rPr>
                <w:rFonts w:ascii="Times New Roman" w:eastAsia="Times New Roman" w:hAnsi="Times New Roman" w:cs="Times New Roman"/>
                <w:color w:val="404040"/>
              </w:rPr>
              <w:t xml:space="preserve"> </w:t>
            </w:r>
            <w:sdt>
              <w:sdtPr>
                <w:tag w:val="goog_rdk_1"/>
                <w:id w:val="-1428889116"/>
              </w:sdtPr>
              <w:sdtEndPr/>
              <w:sdtContent>
                <w:proofErr w:type="spellStart"/>
                <w:ins w:id="21" w:author="Erick St Fleur" w:date="2025-03-29T19:17:00Z">
                  <w:r>
                    <w:rPr>
                      <w:rFonts w:ascii="Times New Roman" w:eastAsia="Times New Roman" w:hAnsi="Times New Roman" w:cs="Times New Roman"/>
                      <w:color w:val="404040"/>
                    </w:rPr>
                    <w:t>Niveau</w:t>
                  </w:r>
                  <w:proofErr w:type="spellEnd"/>
                  <w:r>
                    <w:rPr>
                      <w:rFonts w:ascii="Times New Roman" w:eastAsia="Times New Roman" w:hAnsi="Times New Roman" w:cs="Times New Roman"/>
                      <w:color w:val="404040"/>
                    </w:rPr>
                    <w:t xml:space="preserve"> 3</w:t>
                  </w:r>
                </w:ins>
              </w:sdtContent>
            </w:sdt>
          </w:p>
        </w:tc>
        <w:tc>
          <w:tcPr>
            <w:tcW w:w="11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color w:val="404040"/>
              </w:rPr>
            </w:pPr>
            <w:r>
              <w:rPr>
                <w:rFonts w:ascii="Times New Roman" w:eastAsia="Times New Roman" w:hAnsi="Times New Roman" w:cs="Times New Roman"/>
                <w:color w:val="404040"/>
              </w:rPr>
              <w:t xml:space="preserve"> </w:t>
            </w:r>
            <w:sdt>
              <w:sdtPr>
                <w:tag w:val="goog_rdk_2"/>
                <w:id w:val="1223177834"/>
              </w:sdtPr>
              <w:sdtEndPr/>
              <w:sdtContent>
                <w:proofErr w:type="spellStart"/>
                <w:ins w:id="22" w:author="Erick St Fleur" w:date="2025-03-29T19:17:00Z">
                  <w:r>
                    <w:rPr>
                      <w:rFonts w:ascii="Times New Roman" w:eastAsia="Times New Roman" w:hAnsi="Times New Roman" w:cs="Times New Roman"/>
                      <w:color w:val="404040"/>
                    </w:rPr>
                    <w:t>Niveau</w:t>
                  </w:r>
                  <w:proofErr w:type="spellEnd"/>
                  <w:r>
                    <w:rPr>
                      <w:rFonts w:ascii="Times New Roman" w:eastAsia="Times New Roman" w:hAnsi="Times New Roman" w:cs="Times New Roman"/>
                      <w:color w:val="404040"/>
                    </w:rPr>
                    <w:t xml:space="preserve"> 3</w:t>
                  </w:r>
                </w:ins>
              </w:sdtContent>
            </w:sdt>
          </w:p>
        </w:tc>
        <w:tc>
          <w:tcPr>
            <w:tcW w:w="10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color w:val="404040"/>
              </w:rPr>
            </w:pPr>
            <w:r>
              <w:rPr>
                <w:rFonts w:ascii="Times New Roman" w:eastAsia="Times New Roman" w:hAnsi="Times New Roman" w:cs="Times New Roman"/>
                <w:color w:val="404040"/>
              </w:rPr>
              <w:t xml:space="preserve"> </w:t>
            </w:r>
            <w:sdt>
              <w:sdtPr>
                <w:tag w:val="goog_rdk_3"/>
                <w:id w:val="-636330789"/>
              </w:sdtPr>
              <w:sdtEndPr/>
              <w:sdtContent>
                <w:proofErr w:type="spellStart"/>
                <w:ins w:id="23" w:author="Erick St Fleur" w:date="2025-03-29T19:17:00Z">
                  <w:r>
                    <w:rPr>
                      <w:rFonts w:ascii="Times New Roman" w:eastAsia="Times New Roman" w:hAnsi="Times New Roman" w:cs="Times New Roman"/>
                      <w:color w:val="404040"/>
                    </w:rPr>
                    <w:t>Niveau</w:t>
                  </w:r>
                  <w:proofErr w:type="spellEnd"/>
                  <w:r>
                    <w:rPr>
                      <w:rFonts w:ascii="Times New Roman" w:eastAsia="Times New Roman" w:hAnsi="Times New Roman" w:cs="Times New Roman"/>
                      <w:color w:val="404040"/>
                    </w:rPr>
                    <w:t xml:space="preserve"> 3</w:t>
                  </w:r>
                </w:ins>
              </w:sdtContent>
            </w:sdt>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color w:val="404040"/>
              </w:rPr>
            </w:pPr>
            <w:r>
              <w:rPr>
                <w:rFonts w:ascii="Times New Roman" w:eastAsia="Times New Roman" w:hAnsi="Times New Roman" w:cs="Times New Roman"/>
                <w:color w:val="404040"/>
              </w:rPr>
              <w:t xml:space="preserve"> </w:t>
            </w:r>
            <w:sdt>
              <w:sdtPr>
                <w:tag w:val="goog_rdk_4"/>
                <w:id w:val="-1768148035"/>
              </w:sdtPr>
              <w:sdtEndPr/>
              <w:sdtContent>
                <w:proofErr w:type="spellStart"/>
                <w:ins w:id="24" w:author="Erick St Fleur" w:date="2025-03-29T19:17:00Z">
                  <w:r>
                    <w:rPr>
                      <w:rFonts w:ascii="Times New Roman" w:eastAsia="Times New Roman" w:hAnsi="Times New Roman" w:cs="Times New Roman"/>
                      <w:color w:val="404040"/>
                    </w:rPr>
                    <w:t>Niveau</w:t>
                  </w:r>
                  <w:proofErr w:type="spellEnd"/>
                  <w:r>
                    <w:rPr>
                      <w:rFonts w:ascii="Times New Roman" w:eastAsia="Times New Roman" w:hAnsi="Times New Roman" w:cs="Times New Roman"/>
                      <w:color w:val="404040"/>
                    </w:rPr>
                    <w:t xml:space="preserve"> 4</w:t>
                  </w:r>
                </w:ins>
              </w:sdtContent>
            </w:sdt>
          </w:p>
        </w:tc>
        <w:tc>
          <w:tcPr>
            <w:tcW w:w="135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color w:val="404040"/>
              </w:rPr>
            </w:pPr>
            <w:r>
              <w:rPr>
                <w:rFonts w:ascii="Times New Roman" w:eastAsia="Times New Roman" w:hAnsi="Times New Roman" w:cs="Times New Roman"/>
                <w:color w:val="404040"/>
              </w:rPr>
              <w:t xml:space="preserve"> </w:t>
            </w:r>
            <w:sdt>
              <w:sdtPr>
                <w:tag w:val="goog_rdk_5"/>
                <w:id w:val="813066667"/>
              </w:sdtPr>
              <w:sdtEndPr/>
              <w:sdtContent>
                <w:proofErr w:type="spellStart"/>
                <w:ins w:id="25" w:author="Erick St Fleur" w:date="2025-03-29T19:17:00Z">
                  <w:r>
                    <w:rPr>
                      <w:rFonts w:ascii="Times New Roman" w:eastAsia="Times New Roman" w:hAnsi="Times New Roman" w:cs="Times New Roman"/>
                      <w:color w:val="404040"/>
                    </w:rPr>
                    <w:t>Niveau</w:t>
                  </w:r>
                  <w:proofErr w:type="spellEnd"/>
                  <w:r>
                    <w:rPr>
                      <w:rFonts w:ascii="Times New Roman" w:eastAsia="Times New Roman" w:hAnsi="Times New Roman" w:cs="Times New Roman"/>
                      <w:color w:val="404040"/>
                    </w:rPr>
                    <w:t xml:space="preserve"> 5</w:t>
                  </w:r>
                </w:ins>
              </w:sdtContent>
            </w:sdt>
          </w:p>
        </w:tc>
      </w:tr>
      <w:sdt>
        <w:sdtPr>
          <w:tag w:val="goog_rdk_6"/>
          <w:id w:val="-1955936632"/>
        </w:sdtPr>
        <w:sdtEndPr/>
        <w:sdtContent>
          <w:tr w:rsidR="005C1784" w:rsidTr="005C1784">
            <w:tblPrEx>
              <w:tblW w:w="9885" w:type="dxa"/>
              <w:tblBorders>
                <w:top w:val="nil"/>
                <w:left w:val="nil"/>
                <w:bottom w:val="nil"/>
                <w:right w:val="nil"/>
                <w:insideH w:val="nil"/>
                <w:insideV w:val="nil"/>
              </w:tblBorders>
              <w:tblLayout w:type="fixed"/>
              <w:tblLook w:val="0600" w:firstRow="0" w:lastRow="0" w:firstColumn="0" w:lastColumn="0" w:noHBand="1" w:noVBand="1"/>
              <w:tblPrExChange w:id="26" w:author="Erick St Fleur" w:date="2025-03-29T19:33:00Z">
                <w:tblPrEx>
                  <w:tblW w:w="9885" w:type="dxa"/>
                  <w:tblBorders>
                    <w:top w:val="nil"/>
                    <w:left w:val="nil"/>
                    <w:bottom w:val="nil"/>
                    <w:right w:val="nil"/>
                    <w:insideH w:val="nil"/>
                    <w:insideV w:val="nil"/>
                  </w:tblBorders>
                  <w:tblLayout w:type="fixed"/>
                  <w:tblLook w:val="0600" w:firstRow="0" w:lastRow="0" w:firstColumn="0" w:lastColumn="0" w:noHBand="1" w:noVBand="1"/>
                </w:tblPrEx>
              </w:tblPrExChange>
            </w:tblPrEx>
            <w:trPr>
              <w:trHeight w:val="542"/>
              <w:trPrChange w:id="27" w:author="Erick St Fleur" w:date="2025-03-29T19:33:00Z">
                <w:trPr>
                  <w:gridAfter w:val="0"/>
                  <w:trHeight w:val="405"/>
                </w:trPr>
              </w:trPrChange>
            </w:trPr>
            <w:tc>
              <w:tcPr>
                <w:tcW w:w="207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Change w:id="28" w:author="Erick St Fleur" w:date="2025-03-29T19:33:00Z">
                  <w:tcPr>
                    <w:tcW w:w="0" w:type="auto"/>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tcPrChange>
              </w:tcPr>
              <w:p w:rsidR="005C1784" w:rsidRDefault="00D16174">
                <w:pPr>
                  <w:spacing w:before="240" w:after="0" w:line="276" w:lineRule="auto"/>
                  <w:jc w:val="both"/>
                  <w:rPr>
                    <w:rFonts w:ascii="Times New Roman" w:eastAsia="Times New Roman" w:hAnsi="Times New Roman" w:cs="Times New Roman"/>
                  </w:rPr>
                </w:pPr>
                <w:r>
                  <w:rPr>
                    <w:rFonts w:ascii="Times New Roman" w:eastAsia="Times New Roman" w:hAnsi="Times New Roman" w:cs="Times New Roman"/>
                    <w:b/>
                    <w:sz w:val="24"/>
                    <w:szCs w:val="24"/>
                  </w:rPr>
                  <w:t>Jean BADIO</w:t>
                </w:r>
              </w:p>
            </w:tc>
            <w:tc>
              <w:tcPr>
                <w:tcW w:w="18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Change w:id="29" w:author="Erick St Fleur" w:date="2025-03-29T19:33:00Z">
                  <w:tcPr>
                    <w:tcW w:w="0" w:type="auto"/>
                    <w:gridSpan w:val="2"/>
                    <w:tcBorders>
                      <w:top w:val="nil"/>
                      <w:left w:val="nil"/>
                      <w:bottom w:val="single" w:sz="8" w:space="0" w:color="000000"/>
                      <w:right w:val="single" w:sz="8" w:space="0" w:color="000000"/>
                    </w:tcBorders>
                    <w:shd w:val="clear" w:color="auto" w:fill="auto"/>
                    <w:tcMar>
                      <w:top w:w="0" w:type="dxa"/>
                      <w:left w:w="100" w:type="dxa"/>
                      <w:bottom w:w="0" w:type="dxa"/>
                      <w:right w:w="100" w:type="dxa"/>
                    </w:tcMar>
                  </w:tcPr>
                </w:tcPrChange>
              </w:tcPr>
              <w:p w:rsidR="005C1784" w:rsidRDefault="00D16174">
                <w:pPr>
                  <w:spacing w:before="240" w:after="0" w:line="276" w:lineRule="auto"/>
                  <w:jc w:val="both"/>
                  <w:rPr>
                    <w:rFonts w:ascii="Times New Roman" w:eastAsia="Times New Roman" w:hAnsi="Times New Roman" w:cs="Times New Roman"/>
                    <w:color w:val="404040"/>
                  </w:rPr>
                </w:pPr>
                <w:r>
                  <w:rPr>
                    <w:rFonts w:ascii="Times New Roman" w:eastAsia="Times New Roman" w:hAnsi="Times New Roman" w:cs="Times New Roman"/>
                    <w:color w:val="404040"/>
                  </w:rPr>
                  <w:t xml:space="preserve"> </w:t>
                </w:r>
                <w:sdt>
                  <w:sdtPr>
                    <w:tag w:val="goog_rdk_7"/>
                    <w:id w:val="555440796"/>
                  </w:sdtPr>
                  <w:sdtEndPr/>
                  <w:sdtContent>
                    <w:proofErr w:type="spellStart"/>
                    <w:ins w:id="30" w:author="Erick St Fleur" w:date="2025-03-29T19:33:00Z">
                      <w:r>
                        <w:rPr>
                          <w:rFonts w:ascii="Times New Roman" w:eastAsia="Times New Roman" w:hAnsi="Times New Roman" w:cs="Times New Roman"/>
                          <w:color w:val="404040"/>
                        </w:rPr>
                        <w:t>Niveau</w:t>
                      </w:r>
                      <w:proofErr w:type="spellEnd"/>
                      <w:r>
                        <w:rPr>
                          <w:rFonts w:ascii="Times New Roman" w:eastAsia="Times New Roman" w:hAnsi="Times New Roman" w:cs="Times New Roman"/>
                          <w:color w:val="404040"/>
                        </w:rPr>
                        <w:t xml:space="preserve"> 2</w:t>
                      </w:r>
                    </w:ins>
                  </w:sdtContent>
                </w:sdt>
              </w:p>
            </w:tc>
            <w:tc>
              <w:tcPr>
                <w:tcW w:w="10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Change w:id="31" w:author="Erick St Fleur" w:date="2025-03-29T19:33:00Z">
                  <w:tcPr>
                    <w:tcW w:w="0" w:type="auto"/>
                    <w:gridSpan w:val="2"/>
                    <w:tcBorders>
                      <w:top w:val="nil"/>
                      <w:left w:val="nil"/>
                      <w:bottom w:val="single" w:sz="8" w:space="0" w:color="000000"/>
                      <w:right w:val="single" w:sz="8" w:space="0" w:color="000000"/>
                    </w:tcBorders>
                    <w:shd w:val="clear" w:color="auto" w:fill="auto"/>
                    <w:tcMar>
                      <w:top w:w="0" w:type="dxa"/>
                      <w:left w:w="100" w:type="dxa"/>
                      <w:bottom w:w="0" w:type="dxa"/>
                      <w:right w:w="100" w:type="dxa"/>
                    </w:tcMar>
                  </w:tcPr>
                </w:tcPrChange>
              </w:tcPr>
              <w:p w:rsidR="005C1784" w:rsidRDefault="00D16174">
                <w:pPr>
                  <w:spacing w:before="240" w:after="0" w:line="276" w:lineRule="auto"/>
                  <w:jc w:val="both"/>
                  <w:rPr>
                    <w:rFonts w:ascii="Times New Roman" w:eastAsia="Times New Roman" w:hAnsi="Times New Roman" w:cs="Times New Roman"/>
                    <w:color w:val="404040"/>
                  </w:rPr>
                </w:pPr>
                <w:r>
                  <w:rPr>
                    <w:rFonts w:ascii="Times New Roman" w:eastAsia="Times New Roman" w:hAnsi="Times New Roman" w:cs="Times New Roman"/>
                    <w:color w:val="404040"/>
                  </w:rPr>
                  <w:t xml:space="preserve"> </w:t>
                </w:r>
                <w:sdt>
                  <w:sdtPr>
                    <w:tag w:val="goog_rdk_8"/>
                    <w:id w:val="1720935066"/>
                  </w:sdtPr>
                  <w:sdtEndPr/>
                  <w:sdtContent>
                    <w:proofErr w:type="spellStart"/>
                    <w:ins w:id="32" w:author="Erick St Fleur" w:date="2025-03-29T19:33:00Z">
                      <w:r>
                        <w:rPr>
                          <w:rFonts w:ascii="Times New Roman" w:eastAsia="Times New Roman" w:hAnsi="Times New Roman" w:cs="Times New Roman"/>
                          <w:color w:val="404040"/>
                        </w:rPr>
                        <w:t>Niveau</w:t>
                      </w:r>
                      <w:proofErr w:type="spellEnd"/>
                      <w:r>
                        <w:rPr>
                          <w:rFonts w:ascii="Times New Roman" w:eastAsia="Times New Roman" w:hAnsi="Times New Roman" w:cs="Times New Roman"/>
                          <w:color w:val="404040"/>
                        </w:rPr>
                        <w:t xml:space="preserve"> 3</w:t>
                      </w:r>
                    </w:ins>
                  </w:sdtContent>
                </w:sdt>
              </w:p>
            </w:tc>
            <w:tc>
              <w:tcPr>
                <w:tcW w:w="11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Change w:id="33" w:author="Erick St Fleur" w:date="2025-03-29T19:33:00Z">
                  <w:tcPr>
                    <w:tcW w:w="0" w:type="auto"/>
                    <w:gridSpan w:val="2"/>
                    <w:tcBorders>
                      <w:top w:val="nil"/>
                      <w:left w:val="nil"/>
                      <w:bottom w:val="single" w:sz="8" w:space="0" w:color="000000"/>
                      <w:right w:val="single" w:sz="8" w:space="0" w:color="000000"/>
                    </w:tcBorders>
                    <w:shd w:val="clear" w:color="auto" w:fill="auto"/>
                    <w:tcMar>
                      <w:top w:w="0" w:type="dxa"/>
                      <w:left w:w="100" w:type="dxa"/>
                      <w:bottom w:w="0" w:type="dxa"/>
                      <w:right w:w="100" w:type="dxa"/>
                    </w:tcMar>
                  </w:tcPr>
                </w:tcPrChange>
              </w:tcPr>
              <w:p w:rsidR="005C1784" w:rsidRDefault="00D16174">
                <w:pPr>
                  <w:spacing w:before="240" w:after="0" w:line="276" w:lineRule="auto"/>
                  <w:jc w:val="both"/>
                  <w:rPr>
                    <w:rFonts w:ascii="Times New Roman" w:eastAsia="Times New Roman" w:hAnsi="Times New Roman" w:cs="Times New Roman"/>
                    <w:color w:val="404040"/>
                  </w:rPr>
                </w:pPr>
                <w:r>
                  <w:rPr>
                    <w:rFonts w:ascii="Times New Roman" w:eastAsia="Times New Roman" w:hAnsi="Times New Roman" w:cs="Times New Roman"/>
                    <w:color w:val="404040"/>
                  </w:rPr>
                  <w:t xml:space="preserve"> </w:t>
                </w:r>
                <w:sdt>
                  <w:sdtPr>
                    <w:tag w:val="goog_rdk_9"/>
                    <w:id w:val="-103341098"/>
                  </w:sdtPr>
                  <w:sdtEndPr/>
                  <w:sdtContent>
                    <w:proofErr w:type="spellStart"/>
                    <w:ins w:id="34" w:author="Erick St Fleur" w:date="2025-03-29T19:33:00Z">
                      <w:r>
                        <w:rPr>
                          <w:rFonts w:ascii="Times New Roman" w:eastAsia="Times New Roman" w:hAnsi="Times New Roman" w:cs="Times New Roman"/>
                          <w:color w:val="404040"/>
                        </w:rPr>
                        <w:t>Niveau</w:t>
                      </w:r>
                      <w:proofErr w:type="spellEnd"/>
                      <w:r>
                        <w:rPr>
                          <w:rFonts w:ascii="Times New Roman" w:eastAsia="Times New Roman" w:hAnsi="Times New Roman" w:cs="Times New Roman"/>
                          <w:color w:val="404040"/>
                        </w:rPr>
                        <w:t xml:space="preserve"> 3</w:t>
                      </w:r>
                    </w:ins>
                  </w:sdtContent>
                </w:sdt>
              </w:p>
            </w:tc>
            <w:tc>
              <w:tcPr>
                <w:tcW w:w="10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Change w:id="35" w:author="Erick St Fleur" w:date="2025-03-29T19:33:00Z">
                  <w:tcPr>
                    <w:tcW w:w="0" w:type="auto"/>
                    <w:gridSpan w:val="2"/>
                    <w:tcBorders>
                      <w:top w:val="nil"/>
                      <w:left w:val="nil"/>
                      <w:bottom w:val="single" w:sz="8" w:space="0" w:color="000000"/>
                      <w:right w:val="single" w:sz="8" w:space="0" w:color="000000"/>
                    </w:tcBorders>
                    <w:shd w:val="clear" w:color="auto" w:fill="auto"/>
                    <w:tcMar>
                      <w:top w:w="0" w:type="dxa"/>
                      <w:left w:w="100" w:type="dxa"/>
                      <w:bottom w:w="0" w:type="dxa"/>
                      <w:right w:w="100" w:type="dxa"/>
                    </w:tcMar>
                  </w:tcPr>
                </w:tcPrChange>
              </w:tcPr>
              <w:p w:rsidR="005C1784" w:rsidRDefault="00D16174">
                <w:pPr>
                  <w:spacing w:before="240" w:after="0" w:line="276" w:lineRule="auto"/>
                  <w:jc w:val="both"/>
                  <w:rPr>
                    <w:rFonts w:ascii="Times New Roman" w:eastAsia="Times New Roman" w:hAnsi="Times New Roman" w:cs="Times New Roman"/>
                    <w:color w:val="404040"/>
                  </w:rPr>
                </w:pPr>
                <w:r>
                  <w:rPr>
                    <w:rFonts w:ascii="Times New Roman" w:eastAsia="Times New Roman" w:hAnsi="Times New Roman" w:cs="Times New Roman"/>
                    <w:color w:val="404040"/>
                  </w:rPr>
                  <w:t xml:space="preserve"> </w:t>
                </w:r>
                <w:sdt>
                  <w:sdtPr>
                    <w:tag w:val="goog_rdk_10"/>
                    <w:id w:val="296038823"/>
                  </w:sdtPr>
                  <w:sdtEndPr/>
                  <w:sdtContent>
                    <w:proofErr w:type="spellStart"/>
                    <w:ins w:id="36" w:author="Erick St Fleur" w:date="2025-03-29T19:33:00Z">
                      <w:r>
                        <w:rPr>
                          <w:rFonts w:ascii="Times New Roman" w:eastAsia="Times New Roman" w:hAnsi="Times New Roman" w:cs="Times New Roman"/>
                          <w:color w:val="404040"/>
                        </w:rPr>
                        <w:t>Niveau</w:t>
                      </w:r>
                      <w:proofErr w:type="spellEnd"/>
                      <w:r>
                        <w:rPr>
                          <w:rFonts w:ascii="Times New Roman" w:eastAsia="Times New Roman" w:hAnsi="Times New Roman" w:cs="Times New Roman"/>
                          <w:color w:val="404040"/>
                        </w:rPr>
                        <w:t xml:space="preserve"> 3</w:t>
                      </w:r>
                    </w:ins>
                  </w:sdtContent>
                </w:sdt>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Change w:id="37" w:author="Erick St Fleur" w:date="2025-03-29T19:33:00Z">
                  <w:tcPr>
                    <w:tcW w:w="0" w:type="auto"/>
                    <w:gridSpan w:val="2"/>
                    <w:tcBorders>
                      <w:top w:val="nil"/>
                      <w:left w:val="nil"/>
                      <w:bottom w:val="single" w:sz="8" w:space="0" w:color="000000"/>
                      <w:right w:val="single" w:sz="8" w:space="0" w:color="000000"/>
                    </w:tcBorders>
                    <w:shd w:val="clear" w:color="auto" w:fill="auto"/>
                    <w:tcMar>
                      <w:top w:w="0" w:type="dxa"/>
                      <w:left w:w="100" w:type="dxa"/>
                      <w:bottom w:w="0" w:type="dxa"/>
                      <w:right w:w="100" w:type="dxa"/>
                    </w:tcMar>
                  </w:tcPr>
                </w:tcPrChange>
              </w:tcPr>
              <w:p w:rsidR="005C1784" w:rsidRDefault="00D16174">
                <w:pPr>
                  <w:spacing w:before="240" w:after="0" w:line="276" w:lineRule="auto"/>
                  <w:jc w:val="both"/>
                  <w:rPr>
                    <w:rFonts w:ascii="Times New Roman" w:eastAsia="Times New Roman" w:hAnsi="Times New Roman" w:cs="Times New Roman"/>
                    <w:color w:val="404040"/>
                  </w:rPr>
                </w:pPr>
                <w:r>
                  <w:rPr>
                    <w:rFonts w:ascii="Times New Roman" w:eastAsia="Times New Roman" w:hAnsi="Times New Roman" w:cs="Times New Roman"/>
                    <w:color w:val="404040"/>
                  </w:rPr>
                  <w:t xml:space="preserve"> </w:t>
                </w:r>
                <w:sdt>
                  <w:sdtPr>
                    <w:tag w:val="goog_rdk_11"/>
                    <w:id w:val="860931061"/>
                  </w:sdtPr>
                  <w:sdtEndPr/>
                  <w:sdtContent>
                    <w:proofErr w:type="spellStart"/>
                    <w:ins w:id="38" w:author="Erick St Fleur" w:date="2025-03-29T19:33:00Z">
                      <w:r>
                        <w:rPr>
                          <w:rFonts w:ascii="Times New Roman" w:eastAsia="Times New Roman" w:hAnsi="Times New Roman" w:cs="Times New Roman"/>
                          <w:color w:val="404040"/>
                        </w:rPr>
                        <w:t>Niveau</w:t>
                      </w:r>
                      <w:proofErr w:type="spellEnd"/>
                      <w:r>
                        <w:rPr>
                          <w:rFonts w:ascii="Times New Roman" w:eastAsia="Times New Roman" w:hAnsi="Times New Roman" w:cs="Times New Roman"/>
                          <w:color w:val="404040"/>
                        </w:rPr>
                        <w:t xml:space="preserve"> 4</w:t>
                      </w:r>
                    </w:ins>
                  </w:sdtContent>
                </w:sdt>
              </w:p>
            </w:tc>
            <w:tc>
              <w:tcPr>
                <w:tcW w:w="135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Change w:id="39" w:author="Erick St Fleur" w:date="2025-03-29T19:33:00Z">
                  <w:tcPr>
                    <w:tcW w:w="0" w:type="auto"/>
                    <w:gridSpan w:val="2"/>
                    <w:tcBorders>
                      <w:top w:val="nil"/>
                      <w:left w:val="nil"/>
                      <w:bottom w:val="single" w:sz="8" w:space="0" w:color="000000"/>
                      <w:right w:val="single" w:sz="8" w:space="0" w:color="000000"/>
                    </w:tcBorders>
                    <w:shd w:val="clear" w:color="auto" w:fill="auto"/>
                    <w:tcMar>
                      <w:top w:w="0" w:type="dxa"/>
                      <w:left w:w="100" w:type="dxa"/>
                      <w:bottom w:w="0" w:type="dxa"/>
                      <w:right w:w="100" w:type="dxa"/>
                    </w:tcMar>
                  </w:tcPr>
                </w:tcPrChange>
              </w:tcPr>
              <w:p w:rsidR="005C1784" w:rsidRDefault="00D16174">
                <w:pPr>
                  <w:spacing w:before="240" w:after="0" w:line="276" w:lineRule="auto"/>
                  <w:jc w:val="both"/>
                  <w:rPr>
                    <w:rFonts w:ascii="Times New Roman" w:eastAsia="Times New Roman" w:hAnsi="Times New Roman" w:cs="Times New Roman"/>
                    <w:color w:val="404040"/>
                  </w:rPr>
                </w:pPr>
                <w:r>
                  <w:rPr>
                    <w:rFonts w:ascii="Times New Roman" w:eastAsia="Times New Roman" w:hAnsi="Times New Roman" w:cs="Times New Roman"/>
                    <w:color w:val="404040"/>
                  </w:rPr>
                  <w:t xml:space="preserve"> </w:t>
                </w:r>
                <w:sdt>
                  <w:sdtPr>
                    <w:tag w:val="goog_rdk_12"/>
                    <w:id w:val="-152293391"/>
                  </w:sdtPr>
                  <w:sdtEndPr/>
                  <w:sdtContent>
                    <w:proofErr w:type="spellStart"/>
                    <w:ins w:id="40" w:author="Erick St Fleur" w:date="2025-03-29T19:33:00Z">
                      <w:r>
                        <w:rPr>
                          <w:rFonts w:ascii="Times New Roman" w:eastAsia="Times New Roman" w:hAnsi="Times New Roman" w:cs="Times New Roman"/>
                          <w:color w:val="404040"/>
                        </w:rPr>
                        <w:t>Niveau</w:t>
                      </w:r>
                      <w:proofErr w:type="spellEnd"/>
                      <w:r>
                        <w:rPr>
                          <w:rFonts w:ascii="Times New Roman" w:eastAsia="Times New Roman" w:hAnsi="Times New Roman" w:cs="Times New Roman"/>
                          <w:color w:val="404040"/>
                        </w:rPr>
                        <w:t xml:space="preserve"> 5</w:t>
                      </w:r>
                    </w:ins>
                  </w:sdtContent>
                </w:sdt>
              </w:p>
            </w:tc>
          </w:tr>
        </w:sdtContent>
      </w:sdt>
      <w:tr w:rsidR="005C1784">
        <w:trPr>
          <w:trHeight w:val="375"/>
        </w:trPr>
        <w:tc>
          <w:tcPr>
            <w:tcW w:w="207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Mineuse</w:t>
            </w:r>
            <w:proofErr w:type="spellEnd"/>
            <w:r>
              <w:rPr>
                <w:rFonts w:ascii="Times New Roman" w:eastAsia="Times New Roman" w:hAnsi="Times New Roman" w:cs="Times New Roman"/>
                <w:b/>
                <w:sz w:val="24"/>
                <w:szCs w:val="24"/>
              </w:rPr>
              <w:t xml:space="preserve"> DURANDISSE</w:t>
            </w:r>
          </w:p>
        </w:tc>
        <w:tc>
          <w:tcPr>
            <w:tcW w:w="18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Niveau</w:t>
            </w:r>
            <w:proofErr w:type="spellEnd"/>
            <w:r>
              <w:rPr>
                <w:rFonts w:ascii="Times New Roman" w:eastAsia="Times New Roman" w:hAnsi="Times New Roman" w:cs="Times New Roman"/>
              </w:rPr>
              <w:t xml:space="preserve"> 1</w:t>
            </w:r>
          </w:p>
        </w:tc>
        <w:tc>
          <w:tcPr>
            <w:tcW w:w="10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Niveau</w:t>
            </w:r>
            <w:proofErr w:type="spellEnd"/>
            <w:r>
              <w:rPr>
                <w:rFonts w:ascii="Times New Roman" w:eastAsia="Times New Roman" w:hAnsi="Times New Roman" w:cs="Times New Roman"/>
              </w:rPr>
              <w:t xml:space="preserve"> 2</w:t>
            </w:r>
          </w:p>
        </w:tc>
        <w:tc>
          <w:tcPr>
            <w:tcW w:w="11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Niveau</w:t>
            </w:r>
            <w:proofErr w:type="spellEnd"/>
            <w:r>
              <w:rPr>
                <w:rFonts w:ascii="Times New Roman" w:eastAsia="Times New Roman" w:hAnsi="Times New Roman" w:cs="Times New Roman"/>
              </w:rPr>
              <w:t xml:space="preserve"> 1</w:t>
            </w:r>
          </w:p>
        </w:tc>
        <w:tc>
          <w:tcPr>
            <w:tcW w:w="10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Niveau</w:t>
            </w:r>
            <w:proofErr w:type="spellEnd"/>
            <w:r>
              <w:rPr>
                <w:rFonts w:ascii="Times New Roman" w:eastAsia="Times New Roman" w:hAnsi="Times New Roman" w:cs="Times New Roman"/>
              </w:rPr>
              <w:t xml:space="preserve"> 1</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Niveau</w:t>
            </w:r>
            <w:proofErr w:type="spellEnd"/>
            <w:r>
              <w:rPr>
                <w:rFonts w:ascii="Times New Roman" w:eastAsia="Times New Roman" w:hAnsi="Times New Roman" w:cs="Times New Roman"/>
              </w:rPr>
              <w:t xml:space="preserve"> 2</w:t>
            </w:r>
          </w:p>
        </w:tc>
        <w:tc>
          <w:tcPr>
            <w:tcW w:w="135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Niveau</w:t>
            </w:r>
            <w:proofErr w:type="spellEnd"/>
            <w:r>
              <w:rPr>
                <w:rFonts w:ascii="Times New Roman" w:eastAsia="Times New Roman" w:hAnsi="Times New Roman" w:cs="Times New Roman"/>
              </w:rPr>
              <w:t xml:space="preserve"> 1</w:t>
            </w:r>
          </w:p>
        </w:tc>
      </w:tr>
      <w:tr w:rsidR="005C1784">
        <w:trPr>
          <w:trHeight w:val="450"/>
        </w:trPr>
        <w:tc>
          <w:tcPr>
            <w:tcW w:w="207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Sonieva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Oliviera</w:t>
            </w:r>
            <w:proofErr w:type="spellEnd"/>
            <w:r>
              <w:rPr>
                <w:rFonts w:ascii="Times New Roman" w:eastAsia="Times New Roman" w:hAnsi="Times New Roman" w:cs="Times New Roman"/>
                <w:b/>
                <w:sz w:val="24"/>
                <w:szCs w:val="24"/>
              </w:rPr>
              <w:t xml:space="preserve"> ALPHONSE</w:t>
            </w:r>
          </w:p>
        </w:tc>
        <w:tc>
          <w:tcPr>
            <w:tcW w:w="18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Niveau</w:t>
            </w:r>
            <w:proofErr w:type="spellEnd"/>
            <w:r>
              <w:rPr>
                <w:rFonts w:ascii="Times New Roman" w:eastAsia="Times New Roman" w:hAnsi="Times New Roman" w:cs="Times New Roman"/>
              </w:rPr>
              <w:t xml:space="preserve"> 1</w:t>
            </w:r>
          </w:p>
        </w:tc>
        <w:tc>
          <w:tcPr>
            <w:tcW w:w="10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Niveau</w:t>
            </w:r>
            <w:proofErr w:type="spellEnd"/>
            <w:r>
              <w:rPr>
                <w:rFonts w:ascii="Times New Roman" w:eastAsia="Times New Roman" w:hAnsi="Times New Roman" w:cs="Times New Roman"/>
              </w:rPr>
              <w:t xml:space="preserve"> 2</w:t>
            </w:r>
          </w:p>
        </w:tc>
        <w:tc>
          <w:tcPr>
            <w:tcW w:w="11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Niveau</w:t>
            </w:r>
            <w:proofErr w:type="spellEnd"/>
            <w:r>
              <w:rPr>
                <w:rFonts w:ascii="Times New Roman" w:eastAsia="Times New Roman" w:hAnsi="Times New Roman" w:cs="Times New Roman"/>
              </w:rPr>
              <w:t xml:space="preserve"> 3</w:t>
            </w:r>
          </w:p>
        </w:tc>
        <w:tc>
          <w:tcPr>
            <w:tcW w:w="10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Niveau</w:t>
            </w:r>
            <w:proofErr w:type="spellEnd"/>
            <w:r>
              <w:rPr>
                <w:rFonts w:ascii="Times New Roman" w:eastAsia="Times New Roman" w:hAnsi="Times New Roman" w:cs="Times New Roman"/>
              </w:rPr>
              <w:t xml:space="preserve"> 2</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Niveau</w:t>
            </w:r>
            <w:proofErr w:type="spellEnd"/>
            <w:r>
              <w:rPr>
                <w:rFonts w:ascii="Times New Roman" w:eastAsia="Times New Roman" w:hAnsi="Times New Roman" w:cs="Times New Roman"/>
              </w:rPr>
              <w:t xml:space="preserve"> 1</w:t>
            </w:r>
          </w:p>
        </w:tc>
        <w:tc>
          <w:tcPr>
            <w:tcW w:w="135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Niveau</w:t>
            </w:r>
            <w:proofErr w:type="spellEnd"/>
            <w:r>
              <w:rPr>
                <w:rFonts w:ascii="Times New Roman" w:eastAsia="Times New Roman" w:hAnsi="Times New Roman" w:cs="Times New Roman"/>
              </w:rPr>
              <w:t xml:space="preserve"> 1</w:t>
            </w:r>
          </w:p>
        </w:tc>
      </w:tr>
      <w:tr w:rsidR="005C1784">
        <w:trPr>
          <w:trHeight w:val="435"/>
        </w:trPr>
        <w:tc>
          <w:tcPr>
            <w:tcW w:w="207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Lans</w:t>
            </w:r>
            <w:proofErr w:type="spellEnd"/>
            <w:r>
              <w:rPr>
                <w:rFonts w:ascii="Times New Roman" w:eastAsia="Times New Roman" w:hAnsi="Times New Roman" w:cs="Times New Roman"/>
                <w:b/>
                <w:sz w:val="24"/>
                <w:szCs w:val="24"/>
              </w:rPr>
              <w:t xml:space="preserve"> LABISSIERE</w:t>
            </w:r>
          </w:p>
        </w:tc>
        <w:tc>
          <w:tcPr>
            <w:tcW w:w="18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Niveau</w:t>
            </w:r>
            <w:proofErr w:type="spellEnd"/>
            <w:r>
              <w:rPr>
                <w:rFonts w:ascii="Times New Roman" w:eastAsia="Times New Roman" w:hAnsi="Times New Roman" w:cs="Times New Roman"/>
              </w:rPr>
              <w:t xml:space="preserve"> 2</w:t>
            </w:r>
          </w:p>
        </w:tc>
        <w:tc>
          <w:tcPr>
            <w:tcW w:w="10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Niveau</w:t>
            </w:r>
            <w:proofErr w:type="spellEnd"/>
            <w:r>
              <w:rPr>
                <w:rFonts w:ascii="Times New Roman" w:eastAsia="Times New Roman" w:hAnsi="Times New Roman" w:cs="Times New Roman"/>
              </w:rPr>
              <w:t xml:space="preserve"> 3</w:t>
            </w:r>
          </w:p>
        </w:tc>
        <w:tc>
          <w:tcPr>
            <w:tcW w:w="11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Niveau</w:t>
            </w:r>
            <w:proofErr w:type="spellEnd"/>
            <w:r>
              <w:rPr>
                <w:rFonts w:ascii="Times New Roman" w:eastAsia="Times New Roman" w:hAnsi="Times New Roman" w:cs="Times New Roman"/>
              </w:rPr>
              <w:t xml:space="preserve"> 2</w:t>
            </w:r>
          </w:p>
        </w:tc>
        <w:tc>
          <w:tcPr>
            <w:tcW w:w="10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Niveau</w:t>
            </w:r>
            <w:proofErr w:type="spellEnd"/>
            <w:r>
              <w:rPr>
                <w:rFonts w:ascii="Times New Roman" w:eastAsia="Times New Roman" w:hAnsi="Times New Roman" w:cs="Times New Roman"/>
              </w:rPr>
              <w:t xml:space="preserve"> 2</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color w:val="404040"/>
              </w:rPr>
              <w:t>Niveau</w:t>
            </w:r>
            <w:proofErr w:type="spellEnd"/>
            <w:r>
              <w:rPr>
                <w:rFonts w:ascii="Times New Roman" w:eastAsia="Times New Roman" w:hAnsi="Times New Roman" w:cs="Times New Roman"/>
                <w:color w:val="404040"/>
              </w:rPr>
              <w:t xml:space="preserve"> 4</w:t>
            </w:r>
          </w:p>
        </w:tc>
        <w:tc>
          <w:tcPr>
            <w:tcW w:w="135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rsidR="005C1784" w:rsidRDefault="00D16174">
            <w:pPr>
              <w:spacing w:before="240"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color w:val="404040"/>
              </w:rPr>
              <w:t>Niveau</w:t>
            </w:r>
            <w:proofErr w:type="spellEnd"/>
            <w:r>
              <w:rPr>
                <w:rFonts w:ascii="Times New Roman" w:eastAsia="Times New Roman" w:hAnsi="Times New Roman" w:cs="Times New Roman"/>
                <w:color w:val="404040"/>
              </w:rPr>
              <w:t xml:space="preserve"> 4</w:t>
            </w:r>
          </w:p>
        </w:tc>
      </w:tr>
    </w:tbl>
    <w:p w:rsidR="005C1784" w:rsidRDefault="005C1784">
      <w:pPr>
        <w:jc w:val="both"/>
        <w:rPr>
          <w:rFonts w:ascii="Times New Roman" w:eastAsia="Times New Roman" w:hAnsi="Times New Roman" w:cs="Times New Roman"/>
          <w:sz w:val="24"/>
          <w:szCs w:val="24"/>
        </w:rPr>
      </w:pPr>
    </w:p>
    <w:p w:rsidR="005C1784" w:rsidRDefault="00D16174">
      <w:pPr>
        <w:pStyle w:val="Heading1"/>
        <w:jc w:val="both"/>
        <w:rPr>
          <w:rFonts w:ascii="Times New Roman" w:eastAsia="Times New Roman" w:hAnsi="Times New Roman" w:cs="Times New Roman"/>
        </w:rPr>
      </w:pPr>
      <w:r>
        <w:rPr>
          <w:rFonts w:ascii="Times New Roman" w:eastAsia="Times New Roman" w:hAnsi="Times New Roman" w:cs="Times New Roman"/>
        </w:rPr>
        <w:t xml:space="preserve">7. Les </w:t>
      </w:r>
      <w:proofErr w:type="spellStart"/>
      <w:r>
        <w:rPr>
          <w:rFonts w:ascii="Times New Roman" w:eastAsia="Times New Roman" w:hAnsi="Times New Roman" w:cs="Times New Roman"/>
        </w:rPr>
        <w:t>tâches</w:t>
      </w:r>
      <w:proofErr w:type="spellEnd"/>
    </w:p>
    <w:p w:rsidR="005C1784" w:rsidRPr="00C05692" w:rsidRDefault="00D16174" w:rsidP="001845EB">
      <w:pPr>
        <w:pStyle w:val="Heading7"/>
        <w:rPr>
          <w:rFonts w:eastAsia="Times New Roman"/>
          <w:lang w:val="fr-FR"/>
        </w:rPr>
      </w:pPr>
      <w:bookmarkStart w:id="41" w:name="_heading=h.qbyzoug4e72l" w:colFirst="0" w:colLast="0"/>
      <w:bookmarkEnd w:id="41"/>
      <w:r w:rsidRPr="00C05692">
        <w:rPr>
          <w:rFonts w:eastAsia="Times New Roman"/>
          <w:lang w:val="fr-FR"/>
        </w:rPr>
        <w:t xml:space="preserve">Gestion des Etablissements, Comptes, classes et cours </w:t>
      </w:r>
    </w:p>
    <w:p w:rsidR="005C1784" w:rsidRPr="00C05692" w:rsidRDefault="00D16174">
      <w:pPr>
        <w:numPr>
          <w:ilvl w:val="0"/>
          <w:numId w:val="10"/>
        </w:numPr>
        <w:spacing w:before="240" w:after="0" w:line="276" w:lineRule="auto"/>
        <w:rPr>
          <w:rFonts w:ascii="Times New Roman" w:eastAsia="Times New Roman" w:hAnsi="Times New Roman" w:cs="Times New Roman"/>
          <w:lang w:val="fr-FR"/>
        </w:rPr>
      </w:pPr>
      <w:r w:rsidRPr="00C05692">
        <w:rPr>
          <w:rFonts w:ascii="Times New Roman" w:eastAsia="Times New Roman" w:hAnsi="Times New Roman" w:cs="Times New Roman"/>
          <w:lang w:val="fr-FR"/>
        </w:rPr>
        <w:t>CRUD Établissements (créer, lister, modifier, supprimer)</w:t>
      </w:r>
    </w:p>
    <w:p w:rsidR="005C1784" w:rsidRPr="00C05692" w:rsidRDefault="00D16174">
      <w:pPr>
        <w:numPr>
          <w:ilvl w:val="0"/>
          <w:numId w:val="10"/>
        </w:numPr>
        <w:spacing w:after="0" w:line="276" w:lineRule="auto"/>
        <w:rPr>
          <w:rFonts w:ascii="Times New Roman" w:eastAsia="Times New Roman" w:hAnsi="Times New Roman" w:cs="Times New Roman"/>
          <w:lang w:val="fr-FR"/>
        </w:rPr>
      </w:pPr>
      <w:r w:rsidRPr="00C05692">
        <w:rPr>
          <w:rFonts w:ascii="Times New Roman" w:eastAsia="Times New Roman" w:hAnsi="Times New Roman" w:cs="Times New Roman"/>
          <w:lang w:val="fr-FR"/>
        </w:rPr>
        <w:t>CRUD Classes (créer, lister, modifier, supprimer)</w:t>
      </w:r>
    </w:p>
    <w:p w:rsidR="005C1784" w:rsidRPr="00C05692" w:rsidRDefault="00D16174">
      <w:pPr>
        <w:numPr>
          <w:ilvl w:val="0"/>
          <w:numId w:val="10"/>
        </w:numPr>
        <w:spacing w:after="0" w:line="276" w:lineRule="auto"/>
        <w:rPr>
          <w:rFonts w:ascii="Times New Roman" w:eastAsia="Times New Roman" w:hAnsi="Times New Roman" w:cs="Times New Roman"/>
          <w:lang w:val="fr-FR"/>
        </w:rPr>
      </w:pPr>
      <w:r w:rsidRPr="00C05692">
        <w:rPr>
          <w:rFonts w:ascii="Times New Roman" w:eastAsia="Times New Roman" w:hAnsi="Times New Roman" w:cs="Times New Roman"/>
          <w:lang w:val="fr-FR"/>
        </w:rPr>
        <w:t>CRUD Cours (créer, lister, modifier, supprimer)</w:t>
      </w:r>
    </w:p>
    <w:p w:rsidR="005C1784" w:rsidRPr="00C05692" w:rsidRDefault="00D16174">
      <w:pPr>
        <w:numPr>
          <w:ilvl w:val="0"/>
          <w:numId w:val="10"/>
        </w:numPr>
        <w:spacing w:after="0" w:line="276" w:lineRule="auto"/>
        <w:rPr>
          <w:rFonts w:ascii="Times New Roman" w:eastAsia="Times New Roman" w:hAnsi="Times New Roman" w:cs="Times New Roman"/>
          <w:lang w:val="fr-FR"/>
        </w:rPr>
      </w:pPr>
      <w:r w:rsidRPr="00C05692">
        <w:rPr>
          <w:rFonts w:ascii="Times New Roman" w:eastAsia="Times New Roman" w:hAnsi="Times New Roman" w:cs="Times New Roman"/>
          <w:lang w:val="fr-FR"/>
        </w:rPr>
        <w:t>CRUD Élèves (créer, lister, modifier, supprimer)</w:t>
      </w:r>
    </w:p>
    <w:p w:rsidR="005C1784" w:rsidRPr="00C05692" w:rsidRDefault="00D16174">
      <w:pPr>
        <w:numPr>
          <w:ilvl w:val="0"/>
          <w:numId w:val="10"/>
        </w:numPr>
        <w:spacing w:after="0" w:line="276" w:lineRule="auto"/>
        <w:rPr>
          <w:rFonts w:ascii="Times New Roman" w:eastAsia="Times New Roman" w:hAnsi="Times New Roman" w:cs="Times New Roman"/>
          <w:lang w:val="fr-FR"/>
        </w:rPr>
      </w:pPr>
      <w:r w:rsidRPr="00C05692">
        <w:rPr>
          <w:rFonts w:ascii="Times New Roman" w:eastAsia="Times New Roman" w:hAnsi="Times New Roman" w:cs="Times New Roman"/>
          <w:lang w:val="fr-FR"/>
        </w:rPr>
        <w:t>CRUD Professeurs (créer, lister, modifier, supprimer)</w:t>
      </w:r>
    </w:p>
    <w:p w:rsidR="005C1784" w:rsidRPr="00C05692" w:rsidRDefault="00D16174">
      <w:pPr>
        <w:numPr>
          <w:ilvl w:val="0"/>
          <w:numId w:val="10"/>
        </w:numPr>
        <w:spacing w:after="0" w:line="276" w:lineRule="auto"/>
        <w:rPr>
          <w:rFonts w:ascii="Times New Roman" w:eastAsia="Times New Roman" w:hAnsi="Times New Roman" w:cs="Times New Roman"/>
          <w:lang w:val="fr-FR"/>
        </w:rPr>
      </w:pPr>
      <w:r w:rsidRPr="00C05692">
        <w:rPr>
          <w:rFonts w:ascii="Times New Roman" w:eastAsia="Times New Roman" w:hAnsi="Times New Roman" w:cs="Times New Roman"/>
          <w:lang w:val="fr-FR"/>
        </w:rPr>
        <w:t>CRUD Administrateurs (créer, lister, modifier, supprimer)</w:t>
      </w:r>
    </w:p>
    <w:p w:rsidR="005C1784" w:rsidRDefault="00D16174">
      <w:pPr>
        <w:numPr>
          <w:ilvl w:val="0"/>
          <w:numId w:val="10"/>
        </w:numPr>
        <w:spacing w:after="240" w:line="276" w:lineRule="auto"/>
        <w:rPr>
          <w:rFonts w:ascii="Times New Roman" w:eastAsia="Times New Roman" w:hAnsi="Times New Roman" w:cs="Times New Roman"/>
        </w:rPr>
      </w:pPr>
      <w:proofErr w:type="spellStart"/>
      <w:r>
        <w:rPr>
          <w:rFonts w:ascii="Times New Roman" w:eastAsia="Times New Roman" w:hAnsi="Times New Roman" w:cs="Times New Roman"/>
        </w:rPr>
        <w:t>Gérer</w:t>
      </w:r>
      <w:proofErr w:type="spellEnd"/>
      <w:r>
        <w:rPr>
          <w:rFonts w:ascii="Times New Roman" w:eastAsia="Times New Roman" w:hAnsi="Times New Roman" w:cs="Times New Roman"/>
        </w:rPr>
        <w:t xml:space="preserve"> les </w:t>
      </w:r>
      <w:proofErr w:type="spellStart"/>
      <w:r>
        <w:rPr>
          <w:rFonts w:ascii="Times New Roman" w:eastAsia="Times New Roman" w:hAnsi="Times New Roman" w:cs="Times New Roman"/>
        </w:rPr>
        <w:t>statistiques</w:t>
      </w:r>
      <w:proofErr w:type="spellEnd"/>
    </w:p>
    <w:p w:rsidR="005C1784" w:rsidRDefault="00D16174" w:rsidP="001845EB">
      <w:pPr>
        <w:pStyle w:val="Heading7"/>
        <w:rPr>
          <w:rFonts w:eastAsia="Times New Roman"/>
        </w:rPr>
      </w:pPr>
      <w:bookmarkStart w:id="42" w:name="_heading=h.v807hd6ybgnz" w:colFirst="0" w:colLast="0"/>
      <w:bookmarkEnd w:id="42"/>
      <w:r>
        <w:rPr>
          <w:rFonts w:eastAsia="Times New Roman"/>
        </w:rPr>
        <w:t xml:space="preserve"> Modules </w:t>
      </w:r>
      <w:proofErr w:type="spellStart"/>
      <w:r>
        <w:rPr>
          <w:rFonts w:eastAsia="Times New Roman"/>
        </w:rPr>
        <w:t>Pédagogiques</w:t>
      </w:r>
      <w:proofErr w:type="spellEnd"/>
    </w:p>
    <w:p w:rsidR="005C1784" w:rsidRDefault="00D16174">
      <w:pPr>
        <w:numPr>
          <w:ilvl w:val="0"/>
          <w:numId w:val="5"/>
        </w:numPr>
        <w:spacing w:before="240" w:after="0" w:line="276" w:lineRule="auto"/>
        <w:rPr>
          <w:rFonts w:ascii="Times New Roman" w:eastAsia="Times New Roman" w:hAnsi="Times New Roman" w:cs="Times New Roman"/>
        </w:rPr>
      </w:pPr>
      <w:proofErr w:type="spellStart"/>
      <w:r>
        <w:rPr>
          <w:rFonts w:ascii="Times New Roman" w:eastAsia="Times New Roman" w:hAnsi="Times New Roman" w:cs="Times New Roman"/>
        </w:rPr>
        <w:t>Gérer</w:t>
      </w:r>
      <w:proofErr w:type="spellEnd"/>
      <w:r>
        <w:rPr>
          <w:rFonts w:ascii="Times New Roman" w:eastAsia="Times New Roman" w:hAnsi="Times New Roman" w:cs="Times New Roman"/>
        </w:rPr>
        <w:t xml:space="preserve"> les </w:t>
      </w:r>
      <w:proofErr w:type="spellStart"/>
      <w:r>
        <w:rPr>
          <w:rFonts w:ascii="Times New Roman" w:eastAsia="Times New Roman" w:hAnsi="Times New Roman" w:cs="Times New Roman"/>
        </w:rPr>
        <w:t>fichiers</w:t>
      </w:r>
      <w:proofErr w:type="spellEnd"/>
      <w:r>
        <w:rPr>
          <w:rFonts w:ascii="Times New Roman" w:eastAsia="Times New Roman" w:hAnsi="Times New Roman" w:cs="Times New Roman"/>
        </w:rPr>
        <w:t xml:space="preserve"> </w:t>
      </w:r>
    </w:p>
    <w:p w:rsidR="005C1784" w:rsidRPr="00C05692" w:rsidRDefault="00D16174">
      <w:pPr>
        <w:numPr>
          <w:ilvl w:val="0"/>
          <w:numId w:val="5"/>
        </w:numPr>
        <w:spacing w:after="0" w:line="276" w:lineRule="auto"/>
        <w:rPr>
          <w:rFonts w:ascii="Times New Roman" w:eastAsia="Times New Roman" w:hAnsi="Times New Roman" w:cs="Times New Roman"/>
          <w:lang w:val="fr-FR"/>
        </w:rPr>
      </w:pPr>
      <w:r w:rsidRPr="00C05692">
        <w:rPr>
          <w:rFonts w:ascii="Times New Roman" w:eastAsia="Times New Roman" w:hAnsi="Times New Roman" w:cs="Times New Roman"/>
          <w:lang w:val="fr-FR"/>
        </w:rPr>
        <w:lastRenderedPageBreak/>
        <w:t xml:space="preserve">Intégrer </w:t>
      </w:r>
      <w:proofErr w:type="spellStart"/>
      <w:r w:rsidRPr="00C05692">
        <w:rPr>
          <w:rFonts w:ascii="Times New Roman" w:eastAsia="Times New Roman" w:hAnsi="Times New Roman" w:cs="Times New Roman"/>
          <w:lang w:val="fr-FR"/>
        </w:rPr>
        <w:t>Jitsi</w:t>
      </w:r>
      <w:proofErr w:type="spellEnd"/>
      <w:r w:rsidRPr="00C05692">
        <w:rPr>
          <w:rFonts w:ascii="Times New Roman" w:eastAsia="Times New Roman" w:hAnsi="Times New Roman" w:cs="Times New Roman"/>
          <w:lang w:val="fr-FR"/>
        </w:rPr>
        <w:t xml:space="preserve"> (open source) pour les cours en direct</w:t>
      </w:r>
    </w:p>
    <w:p w:rsidR="005C1784" w:rsidRPr="00C05692" w:rsidRDefault="00D16174">
      <w:pPr>
        <w:numPr>
          <w:ilvl w:val="0"/>
          <w:numId w:val="5"/>
        </w:numPr>
        <w:spacing w:after="240" w:line="276" w:lineRule="auto"/>
        <w:rPr>
          <w:rFonts w:ascii="Times New Roman" w:eastAsia="Times New Roman" w:hAnsi="Times New Roman" w:cs="Times New Roman"/>
          <w:lang w:val="fr-FR"/>
        </w:rPr>
      </w:pPr>
      <w:r w:rsidRPr="00C05692">
        <w:rPr>
          <w:rFonts w:ascii="Times New Roman" w:eastAsia="Times New Roman" w:hAnsi="Times New Roman" w:cs="Times New Roman"/>
          <w:lang w:val="fr-FR"/>
        </w:rPr>
        <w:t>Intégrer Calibre (open source) pour la bibliothèque numérique</w:t>
      </w:r>
    </w:p>
    <w:p w:rsidR="005C1784" w:rsidRDefault="00D16174" w:rsidP="001845EB">
      <w:pPr>
        <w:pStyle w:val="Heading7"/>
        <w:rPr>
          <w:rFonts w:eastAsia="Times New Roman"/>
        </w:rPr>
      </w:pPr>
      <w:bookmarkStart w:id="43" w:name="_heading=h.rdczh25viijk" w:colFirst="0" w:colLast="0"/>
      <w:bookmarkEnd w:id="43"/>
      <w:r w:rsidRPr="00C05692">
        <w:rPr>
          <w:rFonts w:eastAsia="Times New Roman"/>
          <w:lang w:val="fr-FR"/>
        </w:rPr>
        <w:t xml:space="preserve"> </w:t>
      </w:r>
      <w:proofErr w:type="spellStart"/>
      <w:r>
        <w:rPr>
          <w:rFonts w:eastAsia="Times New Roman"/>
        </w:rPr>
        <w:t>Système</w:t>
      </w:r>
      <w:proofErr w:type="spellEnd"/>
      <w:r>
        <w:rPr>
          <w:rFonts w:eastAsia="Times New Roman"/>
        </w:rPr>
        <w:t xml:space="preserve"> </w:t>
      </w:r>
      <w:proofErr w:type="spellStart"/>
      <w:r>
        <w:rPr>
          <w:rFonts w:eastAsia="Times New Roman"/>
        </w:rPr>
        <w:t>d'Évaluation</w:t>
      </w:r>
      <w:proofErr w:type="spellEnd"/>
    </w:p>
    <w:p w:rsidR="005C1784" w:rsidRPr="00C05692" w:rsidRDefault="00D16174">
      <w:pPr>
        <w:numPr>
          <w:ilvl w:val="0"/>
          <w:numId w:val="8"/>
        </w:numPr>
        <w:spacing w:before="240" w:after="0" w:line="276" w:lineRule="auto"/>
        <w:rPr>
          <w:rFonts w:ascii="Times New Roman" w:eastAsia="Times New Roman" w:hAnsi="Times New Roman" w:cs="Times New Roman"/>
          <w:lang w:val="fr-FR"/>
        </w:rPr>
      </w:pPr>
      <w:r w:rsidRPr="00C05692">
        <w:rPr>
          <w:rFonts w:ascii="Times New Roman" w:eastAsia="Times New Roman" w:hAnsi="Times New Roman" w:cs="Times New Roman"/>
          <w:lang w:val="fr-FR"/>
        </w:rPr>
        <w:t>Créer un moteur de quizz avec correction automatique</w:t>
      </w:r>
    </w:p>
    <w:p w:rsidR="005C1784" w:rsidRPr="00C05692" w:rsidRDefault="00D16174">
      <w:pPr>
        <w:numPr>
          <w:ilvl w:val="0"/>
          <w:numId w:val="8"/>
        </w:numPr>
        <w:spacing w:after="0" w:line="276" w:lineRule="auto"/>
        <w:rPr>
          <w:rFonts w:ascii="Times New Roman" w:eastAsia="Times New Roman" w:hAnsi="Times New Roman" w:cs="Times New Roman"/>
          <w:lang w:val="fr-FR"/>
        </w:rPr>
      </w:pPr>
      <w:r w:rsidRPr="00C05692">
        <w:rPr>
          <w:rFonts w:ascii="Times New Roman" w:eastAsia="Times New Roman" w:hAnsi="Times New Roman" w:cs="Times New Roman"/>
          <w:lang w:val="fr-FR"/>
        </w:rPr>
        <w:t>Créer un système de dépôt de devoirs (calendrier intégré)</w:t>
      </w:r>
    </w:p>
    <w:p w:rsidR="005C1784" w:rsidRDefault="00D16174">
      <w:pPr>
        <w:numPr>
          <w:ilvl w:val="0"/>
          <w:numId w:val="8"/>
        </w:numPr>
        <w:spacing w:after="240" w:line="276" w:lineRule="auto"/>
        <w:rPr>
          <w:rFonts w:ascii="Times New Roman" w:eastAsia="Times New Roman" w:hAnsi="Times New Roman" w:cs="Times New Roman"/>
        </w:rPr>
      </w:pPr>
      <w:proofErr w:type="spellStart"/>
      <w:r>
        <w:rPr>
          <w:rFonts w:ascii="Times New Roman" w:eastAsia="Times New Roman" w:hAnsi="Times New Roman" w:cs="Times New Roman"/>
        </w:rPr>
        <w:t>Gérer</w:t>
      </w:r>
      <w:proofErr w:type="spellEnd"/>
      <w:r>
        <w:rPr>
          <w:rFonts w:ascii="Times New Roman" w:eastAsia="Times New Roman" w:hAnsi="Times New Roman" w:cs="Times New Roman"/>
        </w:rPr>
        <w:t xml:space="preserve"> les notes</w:t>
      </w:r>
    </w:p>
    <w:p w:rsidR="005C1784" w:rsidRDefault="00D16174" w:rsidP="001845EB">
      <w:pPr>
        <w:pStyle w:val="Heading7"/>
        <w:rPr>
          <w:rFonts w:eastAsia="Times New Roman"/>
        </w:rPr>
      </w:pPr>
      <w:proofErr w:type="spellStart"/>
      <w:r>
        <w:rPr>
          <w:rFonts w:eastAsia="Times New Roman"/>
        </w:rPr>
        <w:t>Sécurité</w:t>
      </w:r>
      <w:proofErr w:type="spellEnd"/>
      <w:r>
        <w:rPr>
          <w:rFonts w:eastAsia="Times New Roman"/>
        </w:rPr>
        <w:t xml:space="preserve"> </w:t>
      </w:r>
      <w:proofErr w:type="gramStart"/>
      <w:r>
        <w:rPr>
          <w:rFonts w:eastAsia="Times New Roman"/>
        </w:rPr>
        <w:t>et</w:t>
      </w:r>
      <w:proofErr w:type="gramEnd"/>
      <w:r>
        <w:rPr>
          <w:rFonts w:eastAsia="Times New Roman"/>
        </w:rPr>
        <w:t xml:space="preserve"> </w:t>
      </w:r>
      <w:proofErr w:type="spellStart"/>
      <w:r>
        <w:rPr>
          <w:rFonts w:eastAsia="Times New Roman"/>
        </w:rPr>
        <w:t>Accessibilité</w:t>
      </w:r>
      <w:proofErr w:type="spellEnd"/>
    </w:p>
    <w:p w:rsidR="005C1784" w:rsidRPr="001845EB" w:rsidRDefault="00D16174">
      <w:pPr>
        <w:numPr>
          <w:ilvl w:val="0"/>
          <w:numId w:val="1"/>
        </w:numPr>
        <w:spacing w:before="240" w:after="0" w:line="276" w:lineRule="auto"/>
        <w:rPr>
          <w:rFonts w:ascii="Times New Roman" w:eastAsia="Times New Roman" w:hAnsi="Times New Roman" w:cs="Times New Roman"/>
        </w:rPr>
      </w:pPr>
      <w:proofErr w:type="spellStart"/>
      <w:r w:rsidRPr="001845EB">
        <w:rPr>
          <w:rFonts w:ascii="Times New Roman" w:eastAsia="Times New Roman" w:hAnsi="Times New Roman" w:cs="Times New Roman"/>
        </w:rPr>
        <w:t>Implémenter</w:t>
      </w:r>
      <w:proofErr w:type="spellEnd"/>
      <w:r w:rsidRPr="001845EB">
        <w:rPr>
          <w:rFonts w:ascii="Times New Roman" w:eastAsia="Times New Roman" w:hAnsi="Times New Roman" w:cs="Times New Roman"/>
        </w:rPr>
        <w:t xml:space="preserve"> </w:t>
      </w:r>
      <w:proofErr w:type="spellStart"/>
      <w:r w:rsidRPr="001845EB">
        <w:rPr>
          <w:rFonts w:ascii="Times New Roman" w:eastAsia="Times New Roman" w:hAnsi="Times New Roman" w:cs="Times New Roman"/>
        </w:rPr>
        <w:t>l’authentification</w:t>
      </w:r>
      <w:proofErr w:type="spellEnd"/>
    </w:p>
    <w:p w:rsidR="005C1784" w:rsidRPr="001845EB" w:rsidRDefault="00D16174">
      <w:pPr>
        <w:numPr>
          <w:ilvl w:val="0"/>
          <w:numId w:val="1"/>
        </w:numPr>
        <w:spacing w:after="0" w:line="276" w:lineRule="auto"/>
        <w:rPr>
          <w:rFonts w:ascii="Times New Roman" w:eastAsia="Times New Roman" w:hAnsi="Times New Roman" w:cs="Times New Roman"/>
        </w:rPr>
      </w:pPr>
      <w:proofErr w:type="spellStart"/>
      <w:r w:rsidRPr="001845EB">
        <w:rPr>
          <w:rFonts w:ascii="Times New Roman" w:eastAsia="Times New Roman" w:hAnsi="Times New Roman" w:cs="Times New Roman"/>
        </w:rPr>
        <w:t>Optimiser</w:t>
      </w:r>
      <w:proofErr w:type="spellEnd"/>
      <w:r w:rsidRPr="001845EB">
        <w:rPr>
          <w:rFonts w:ascii="Times New Roman" w:eastAsia="Times New Roman" w:hAnsi="Times New Roman" w:cs="Times New Roman"/>
        </w:rPr>
        <w:t xml:space="preserve"> </w:t>
      </w:r>
      <w:proofErr w:type="spellStart"/>
      <w:r w:rsidRPr="001845EB">
        <w:rPr>
          <w:rFonts w:ascii="Times New Roman" w:eastAsia="Times New Roman" w:hAnsi="Times New Roman" w:cs="Times New Roman"/>
        </w:rPr>
        <w:t>l’application</w:t>
      </w:r>
      <w:proofErr w:type="spellEnd"/>
    </w:p>
    <w:p w:rsidR="005C1784" w:rsidRPr="001845EB" w:rsidRDefault="00D16174" w:rsidP="001845EB">
      <w:pPr>
        <w:numPr>
          <w:ilvl w:val="0"/>
          <w:numId w:val="1"/>
        </w:numPr>
        <w:spacing w:after="240" w:line="276" w:lineRule="auto"/>
        <w:rPr>
          <w:rFonts w:ascii="Times New Roman" w:eastAsia="Times New Roman" w:hAnsi="Times New Roman" w:cs="Times New Roman"/>
        </w:rPr>
      </w:pPr>
      <w:r w:rsidRPr="001845EB">
        <w:rPr>
          <w:rFonts w:ascii="Times New Roman" w:eastAsia="Times New Roman" w:hAnsi="Times New Roman" w:cs="Times New Roman"/>
        </w:rPr>
        <w:t xml:space="preserve">Programmer la </w:t>
      </w:r>
      <w:proofErr w:type="spellStart"/>
      <w:r w:rsidRPr="001845EB">
        <w:rPr>
          <w:rFonts w:ascii="Times New Roman" w:eastAsia="Times New Roman" w:hAnsi="Times New Roman" w:cs="Times New Roman"/>
        </w:rPr>
        <w:t>synchronisation</w:t>
      </w:r>
      <w:proofErr w:type="spellEnd"/>
      <w:r w:rsidRPr="001845EB">
        <w:rPr>
          <w:rFonts w:ascii="Times New Roman" w:eastAsia="Times New Roman" w:hAnsi="Times New Roman" w:cs="Times New Roman"/>
        </w:rPr>
        <w:t xml:space="preserve"> hors </w:t>
      </w:r>
      <w:proofErr w:type="spellStart"/>
      <w:r w:rsidRPr="001845EB">
        <w:rPr>
          <w:rFonts w:ascii="Times New Roman" w:eastAsia="Times New Roman" w:hAnsi="Times New Roman" w:cs="Times New Roman"/>
        </w:rPr>
        <w:t>ligne</w:t>
      </w:r>
      <w:proofErr w:type="spellEnd"/>
    </w:p>
    <w:p w:rsidR="005C1784" w:rsidRDefault="00D16174" w:rsidP="00AF6F00">
      <w:pPr>
        <w:pStyle w:val="Heading1"/>
        <w:rPr>
          <w:rFonts w:eastAsia="Times New Roman"/>
        </w:rPr>
      </w:pPr>
      <w:bookmarkStart w:id="44" w:name="_heading=h.tbq6oujxfbjn" w:colFirst="0" w:colLast="0"/>
      <w:bookmarkEnd w:id="44"/>
      <w:r>
        <w:rPr>
          <w:sz w:val="22"/>
          <w:szCs w:val="22"/>
        </w:rPr>
        <w:t xml:space="preserve"> </w:t>
      </w:r>
      <w:proofErr w:type="gramStart"/>
      <w:r w:rsidR="00AF6F00">
        <w:rPr>
          <w:rFonts w:eastAsia="Times New Roman"/>
        </w:rPr>
        <w:t>8.La</w:t>
      </w:r>
      <w:proofErr w:type="gramEnd"/>
      <w:r w:rsidR="00AF6F00">
        <w:rPr>
          <w:rFonts w:eastAsia="Times New Roman"/>
        </w:rPr>
        <w:t xml:space="preserve"> </w:t>
      </w:r>
      <w:proofErr w:type="spellStart"/>
      <w:r w:rsidR="00AF6F00">
        <w:rPr>
          <w:rFonts w:eastAsia="Times New Roman"/>
        </w:rPr>
        <w:t>m</w:t>
      </w:r>
      <w:r w:rsidR="00AF6F00">
        <w:rPr>
          <w:rFonts w:eastAsia="Times New Roman" w:cstheme="majorHAnsi"/>
        </w:rPr>
        <w:t>é</w:t>
      </w:r>
      <w:r>
        <w:rPr>
          <w:rFonts w:eastAsia="Times New Roman"/>
        </w:rPr>
        <w:t>thode</w:t>
      </w:r>
      <w:proofErr w:type="spellEnd"/>
      <w:r>
        <w:rPr>
          <w:rFonts w:eastAsia="Times New Roman"/>
        </w:rPr>
        <w:t xml:space="preserve"> de production</w:t>
      </w:r>
    </w:p>
    <w:p w:rsidR="005C1784" w:rsidRPr="002504EE" w:rsidRDefault="00D16174" w:rsidP="002504EE">
      <w:pPr>
        <w:spacing w:before="240" w:after="240"/>
        <w:jc w:val="both"/>
        <w:rPr>
          <w:rFonts w:ascii="Times New Roman" w:eastAsia="Times New Roman" w:hAnsi="Times New Roman" w:cs="Times New Roman"/>
          <w:sz w:val="24"/>
          <w:szCs w:val="24"/>
          <w:lang w:val="fr-FR"/>
        </w:rPr>
      </w:pPr>
      <w:r w:rsidRPr="00C05692">
        <w:rPr>
          <w:rFonts w:ascii="Times New Roman" w:eastAsia="Times New Roman" w:hAnsi="Times New Roman" w:cs="Times New Roman"/>
          <w:sz w:val="24"/>
          <w:szCs w:val="24"/>
          <w:lang w:val="fr-FR"/>
        </w:rPr>
        <w:t xml:space="preserve">Pour développer </w:t>
      </w:r>
      <w:proofErr w:type="spellStart"/>
      <w:r w:rsidRPr="00D16174">
        <w:rPr>
          <w:rFonts w:ascii="Times New Roman" w:eastAsia="Times New Roman" w:hAnsi="Times New Roman" w:cs="Times New Roman"/>
          <w:b/>
          <w:sz w:val="24"/>
          <w:szCs w:val="24"/>
          <w:lang w:val="fr-FR"/>
        </w:rPr>
        <w:t>LekòlLakay</w:t>
      </w:r>
      <w:proofErr w:type="spellEnd"/>
      <w:r w:rsidRPr="00C05692">
        <w:rPr>
          <w:rFonts w:ascii="Times New Roman" w:eastAsia="Times New Roman" w:hAnsi="Times New Roman" w:cs="Times New Roman"/>
          <w:sz w:val="24"/>
          <w:szCs w:val="24"/>
          <w:lang w:val="fr-FR"/>
        </w:rPr>
        <w:t>, nous utiliserons la méthodologie Agile/</w:t>
      </w:r>
      <w:proofErr w:type="spellStart"/>
      <w:r w:rsidRPr="00C05692">
        <w:rPr>
          <w:rFonts w:ascii="Times New Roman" w:eastAsia="Times New Roman" w:hAnsi="Times New Roman" w:cs="Times New Roman"/>
          <w:sz w:val="24"/>
          <w:szCs w:val="24"/>
          <w:lang w:val="fr-FR"/>
        </w:rPr>
        <w:t>Scrum</w:t>
      </w:r>
      <w:proofErr w:type="spellEnd"/>
      <w:r w:rsidRPr="00C05692">
        <w:rPr>
          <w:rFonts w:ascii="Times New Roman" w:eastAsia="Times New Roman" w:hAnsi="Times New Roman" w:cs="Times New Roman"/>
          <w:sz w:val="24"/>
          <w:szCs w:val="24"/>
          <w:lang w:val="fr-FR"/>
        </w:rPr>
        <w:t xml:space="preserve"> qui nous permettra d'ajuster activement les fonctionnalités en fonction du feedback des utilisateurs finaux (étudiants, enseignants, administrateurs scolaires) et de l'évolution des demandes du ministère. Cette méthodologie offre une flexibilité optimale pour modifier, ajouter ou supprimer des fonctionnalités pendant et après le développement, tout en garantissant une base technique qui peut être réutilisée pour d'autres applications éducatives. En combinant </w:t>
      </w:r>
      <w:r w:rsidR="00297171">
        <w:rPr>
          <w:rFonts w:ascii="Times New Roman" w:eastAsia="Times New Roman" w:hAnsi="Times New Roman" w:cs="Times New Roman"/>
          <w:sz w:val="24"/>
          <w:szCs w:val="24"/>
          <w:lang w:val="fr-FR"/>
        </w:rPr>
        <w:t xml:space="preserve">la </w:t>
      </w:r>
      <w:r w:rsidRPr="00C05692">
        <w:rPr>
          <w:rFonts w:ascii="Times New Roman" w:eastAsia="Times New Roman" w:hAnsi="Times New Roman" w:cs="Times New Roman"/>
          <w:sz w:val="24"/>
          <w:szCs w:val="24"/>
          <w:lang w:val="fr-FR"/>
        </w:rPr>
        <w:t>flexibilité aux besoins locaux et efficacité de production, nous assurerons à la fois une réponse précise aux besoins actuels et une viabilité pour les projets futurs, avec des réalisations incrémentales d'une valeur réelle à chaque étape du processus de développement.</w:t>
      </w:r>
    </w:p>
    <w:sectPr w:rsidR="005C1784" w:rsidRPr="002504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1B1EA9"/>
    <w:multiLevelType w:val="multilevel"/>
    <w:tmpl w:val="BBD6B1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CD2299C"/>
    <w:multiLevelType w:val="multilevel"/>
    <w:tmpl w:val="EFAE8F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0E73C2A"/>
    <w:multiLevelType w:val="multilevel"/>
    <w:tmpl w:val="B7664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2301B0E"/>
    <w:multiLevelType w:val="multilevel"/>
    <w:tmpl w:val="40182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6CE397E"/>
    <w:multiLevelType w:val="multilevel"/>
    <w:tmpl w:val="C5A4A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8EE19E4"/>
    <w:multiLevelType w:val="multilevel"/>
    <w:tmpl w:val="06880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D717CBD"/>
    <w:multiLevelType w:val="multilevel"/>
    <w:tmpl w:val="8236B8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B211FE5"/>
    <w:multiLevelType w:val="multilevel"/>
    <w:tmpl w:val="85709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47338B1"/>
    <w:multiLevelType w:val="multilevel"/>
    <w:tmpl w:val="54A22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60576E7"/>
    <w:multiLevelType w:val="multilevel"/>
    <w:tmpl w:val="8974B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8"/>
  </w:num>
  <w:num w:numId="4">
    <w:abstractNumId w:val="0"/>
  </w:num>
  <w:num w:numId="5">
    <w:abstractNumId w:val="9"/>
  </w:num>
  <w:num w:numId="6">
    <w:abstractNumId w:val="1"/>
  </w:num>
  <w:num w:numId="7">
    <w:abstractNumId w:val="5"/>
  </w:num>
  <w:num w:numId="8">
    <w:abstractNumId w:val="7"/>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784"/>
    <w:rsid w:val="001845EB"/>
    <w:rsid w:val="002504EE"/>
    <w:rsid w:val="00297171"/>
    <w:rsid w:val="0031313C"/>
    <w:rsid w:val="00363F1C"/>
    <w:rsid w:val="005C1784"/>
    <w:rsid w:val="00812738"/>
    <w:rsid w:val="008A063D"/>
    <w:rsid w:val="00A27111"/>
    <w:rsid w:val="00AA745F"/>
    <w:rsid w:val="00AB2E39"/>
    <w:rsid w:val="00AC74FA"/>
    <w:rsid w:val="00AF6F00"/>
    <w:rsid w:val="00B435A6"/>
    <w:rsid w:val="00C05692"/>
    <w:rsid w:val="00D16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2A9B63-7529-49D4-A6D5-4BCACAE30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26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2504E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BD263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41E6F"/>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character" w:customStyle="1" w:styleId="Heading7Char">
    <w:name w:val="Heading 7 Char"/>
    <w:basedOn w:val="DefaultParagraphFont"/>
    <w:link w:val="Heading7"/>
    <w:uiPriority w:val="9"/>
    <w:rsid w:val="002504EE"/>
    <w:rPr>
      <w:rFonts w:asciiTheme="majorHAnsi" w:eastAsiaTheme="majorEastAsia" w:hAnsiTheme="majorHAnsi" w:cstheme="majorBidi"/>
      <w:i/>
      <w:iCs/>
      <w:color w:val="1F4D78" w:themeColor="accent1" w:themeShade="7F"/>
    </w:rPr>
  </w:style>
  <w:style w:type="paragraph" w:styleId="BalloonText">
    <w:name w:val="Balloon Text"/>
    <w:basedOn w:val="Normal"/>
    <w:link w:val="BalloonTextChar"/>
    <w:uiPriority w:val="99"/>
    <w:semiHidden/>
    <w:unhideWhenUsed/>
    <w:rsid w:val="00AB2E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E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uTVejc9ElKmtoqghZO1qId5o/A==">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7</Pages>
  <Words>1207</Words>
  <Characters>6881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Benchoud</dc:creator>
  <cp:lastModifiedBy>Ing Benchoud</cp:lastModifiedBy>
  <cp:revision>14</cp:revision>
  <dcterms:created xsi:type="dcterms:W3CDTF">2025-03-22T02:01:00Z</dcterms:created>
  <dcterms:modified xsi:type="dcterms:W3CDTF">2025-04-02T02:10:00Z</dcterms:modified>
</cp:coreProperties>
</file>